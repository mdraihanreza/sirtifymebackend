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FB298" w14:textId="5857053E" w:rsidR="00894F2D" w:rsidDel="00860801" w:rsidRDefault="00590753" w:rsidP="00860801">
      <w:pPr>
        <w:pStyle w:val="Heading1"/>
        <w:jc w:val="center"/>
        <w:rPr>
          <w:del w:id="1" w:author="Bishwajit Singh" w:date="2021-12-18T00:16:00Z"/>
          <w:lang w:val="en-GB"/>
        </w:rPr>
        <w:pPrChange w:id="2" w:author="Bishwajit Singh" w:date="2021-12-18T00:17:00Z">
          <w:pPr>
            <w:pStyle w:val="TOCHeading"/>
          </w:pPr>
        </w:pPrChange>
      </w:pPr>
      <w:bookmarkStart w:id="3" w:name="_Toc90678722"/>
      <w:r>
        <w:rPr>
          <w:lang w:val="nl-NL"/>
        </w:rPr>
        <w:t xml:space="preserve">Alegria </w:t>
      </w:r>
      <w:del w:id="4" w:author="Bishwajit Singh" w:date="2021-12-18T00:17:00Z">
        <w:r w:rsidDel="009F52C6">
          <w:rPr>
            <w:lang w:val="nl-NL"/>
          </w:rPr>
          <w:delText xml:space="preserve">Implementation </w:delText>
        </w:r>
      </w:del>
      <w:ins w:id="5" w:author="Bishwajit Singh" w:date="2021-12-18T00:17:00Z">
        <w:r w:rsidR="009F52C6">
          <w:rPr>
            <w:lang w:val="nl-NL"/>
          </w:rPr>
          <w:t>C</w:t>
        </w:r>
        <w:r w:rsidR="004A3560">
          <w:rPr>
            <w:lang w:val="nl-NL"/>
          </w:rPr>
          <w:t>hange</w:t>
        </w:r>
        <w:r w:rsidR="009F52C6">
          <w:rPr>
            <w:lang w:val="nl-NL"/>
          </w:rPr>
          <w:t xml:space="preserve"> </w:t>
        </w:r>
      </w:ins>
      <w:r w:rsidRPr="006710BB">
        <w:rPr>
          <w:lang w:val="en-GB"/>
        </w:rPr>
        <w:t>Request</w:t>
      </w:r>
      <w:bookmarkEnd w:id="3"/>
    </w:p>
    <w:p w14:paraId="6E54DFFA" w14:textId="77777777" w:rsidR="00860801" w:rsidRPr="00860801" w:rsidRDefault="00860801" w:rsidP="00860801">
      <w:pPr>
        <w:pStyle w:val="Heading1"/>
        <w:jc w:val="center"/>
        <w:rPr>
          <w:ins w:id="6" w:author="Bishwajit Singh" w:date="2021-12-18T00:17:00Z"/>
          <w:lang w:val="en-GB" w:eastAsia="nl-BE"/>
          <w:rPrChange w:id="7" w:author="Bishwajit Singh" w:date="2021-12-18T00:17:00Z">
            <w:rPr>
              <w:ins w:id="8" w:author="Bishwajit Singh" w:date="2021-12-18T00:17:00Z"/>
              <w:lang w:val="en-GB"/>
            </w:rPr>
          </w:rPrChange>
        </w:rPr>
      </w:pPr>
    </w:p>
    <w:p w14:paraId="0DDABD4A" w14:textId="46D2031D" w:rsidR="008123A8" w:rsidDel="00894F2D" w:rsidRDefault="008123A8" w:rsidP="00860801">
      <w:pPr>
        <w:pStyle w:val="Heading1"/>
        <w:rPr>
          <w:del w:id="9" w:author="Bishwajit Singh" w:date="2021-12-18T00:16:00Z"/>
          <w:lang w:val="en-GB"/>
        </w:rPr>
        <w:pPrChange w:id="10" w:author="Bishwajit Singh" w:date="2021-12-18T00:16:00Z">
          <w:pPr/>
        </w:pPrChange>
      </w:pPr>
    </w:p>
    <w:p w14:paraId="5E442819" w14:textId="65584C98" w:rsidR="008123A8" w:rsidRPr="008123A8" w:rsidDel="00894F2D" w:rsidRDefault="008123A8" w:rsidP="008123A8">
      <w:pPr>
        <w:rPr>
          <w:del w:id="11" w:author="Bishwajit Singh" w:date="2021-12-18T00:16:00Z"/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5498532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142EE2" w14:textId="5AEA7525" w:rsidR="00864C97" w:rsidRDefault="00864C97">
          <w:pPr>
            <w:pStyle w:val="TOCHeading"/>
          </w:pPr>
          <w:r>
            <w:rPr>
              <w:lang w:val="nl-NL"/>
            </w:rPr>
            <w:t>Inhoud</w:t>
          </w:r>
        </w:p>
        <w:p w14:paraId="63F88416" w14:textId="18C3BEC2" w:rsidR="00AE1ADE" w:rsidRDefault="00864C97" w:rsidP="006710BB">
          <w:pPr>
            <w:pStyle w:val="TOC1"/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678722" w:history="1">
            <w:r w:rsidR="00AE1ADE" w:rsidRPr="008D3DF1">
              <w:rPr>
                <w:rStyle w:val="Hyperlink"/>
                <w:noProof/>
                <w:lang w:val="nl-NL"/>
              </w:rPr>
              <w:t xml:space="preserve">Alegria Implementation </w:t>
            </w:r>
            <w:r w:rsidR="00AE1ADE" w:rsidRPr="008D3DF1">
              <w:rPr>
                <w:rStyle w:val="Hyperlink"/>
                <w:noProof/>
                <w:lang w:val="en-GB"/>
              </w:rPr>
              <w:t>Request</w:t>
            </w:r>
            <w:r w:rsidR="00AE1ADE">
              <w:rPr>
                <w:noProof/>
                <w:webHidden/>
              </w:rPr>
              <w:tab/>
            </w:r>
            <w:r w:rsidR="00AE1ADE">
              <w:rPr>
                <w:noProof/>
                <w:webHidden/>
              </w:rPr>
              <w:fldChar w:fldCharType="begin"/>
            </w:r>
            <w:r w:rsidR="00AE1ADE">
              <w:rPr>
                <w:noProof/>
                <w:webHidden/>
              </w:rPr>
              <w:instrText xml:space="preserve"> PAGEREF _Toc90678722 \h </w:instrText>
            </w:r>
            <w:r w:rsidR="00AE1ADE">
              <w:rPr>
                <w:noProof/>
                <w:webHidden/>
              </w:rPr>
            </w:r>
            <w:r w:rsidR="00AE1ADE">
              <w:rPr>
                <w:noProof/>
                <w:webHidden/>
              </w:rPr>
              <w:fldChar w:fldCharType="separate"/>
            </w:r>
            <w:r w:rsidR="00AE1ADE">
              <w:rPr>
                <w:noProof/>
                <w:webHidden/>
              </w:rPr>
              <w:t>1</w:t>
            </w:r>
            <w:r w:rsidR="00AE1ADE">
              <w:rPr>
                <w:noProof/>
                <w:webHidden/>
              </w:rPr>
              <w:fldChar w:fldCharType="end"/>
            </w:r>
          </w:hyperlink>
        </w:p>
        <w:p w14:paraId="4FF027B1" w14:textId="7C315623" w:rsidR="00AE1ADE" w:rsidRDefault="00AE1ADE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90678723" w:history="1">
            <w:r w:rsidRPr="008D3DF1">
              <w:rPr>
                <w:rStyle w:val="Hyperlink"/>
                <w:noProof/>
                <w:lang w:val="en-GB"/>
              </w:rPr>
              <w:t>1.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8D3DF1">
              <w:rPr>
                <w:rStyle w:val="Hyperlink"/>
                <w:noProof/>
                <w:lang w:val="en-GB"/>
              </w:rPr>
              <w:t>Introduce product name on button on category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_Toc90678723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F9A20" w14:textId="3D6C7835" w:rsidR="00AE1ADE" w:rsidRDefault="00AE1ADE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90678724" w:history="1">
            <w:r w:rsidRPr="008D3DF1">
              <w:rPr>
                <w:rStyle w:val="Hyperlink"/>
                <w:noProof/>
                <w:lang w:val="en-GB"/>
              </w:rPr>
              <w:t>2.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8D3DF1">
              <w:rPr>
                <w:rStyle w:val="Hyperlink"/>
                <w:noProof/>
                <w:lang w:val="en-GB"/>
              </w:rPr>
              <w:t>Payment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_Toc90678724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89BE2" w14:textId="4B6AF8F8" w:rsidR="00AE1ADE" w:rsidRDefault="00AE1ADE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90678725" w:history="1">
            <w:r w:rsidRPr="008D3DF1">
              <w:rPr>
                <w:rStyle w:val="Hyperlink"/>
                <w:noProof/>
                <w:lang w:val="en-GB"/>
              </w:rPr>
              <w:t>3.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8D3DF1">
              <w:rPr>
                <w:rStyle w:val="Hyperlink"/>
                <w:noProof/>
                <w:lang w:val="en-GB"/>
              </w:rPr>
              <w:t>Bottom blue banner appears on home page to indicate to visitor to promote Webshop.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_Toc90678725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11A46" w14:textId="17006A38" w:rsidR="00AE1ADE" w:rsidRDefault="00AE1ADE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90678726" w:history="1">
            <w:r w:rsidRPr="008D3DF1">
              <w:rPr>
                <w:rStyle w:val="Hyperlink"/>
                <w:noProof/>
                <w:lang w:val="en-GB"/>
              </w:rPr>
              <w:t>4.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8D3DF1">
              <w:rPr>
                <w:rStyle w:val="Hyperlink"/>
                <w:noProof/>
                <w:lang w:val="en-GB"/>
              </w:rPr>
              <w:t>Contact page rework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_Toc90678726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9BBEE" w14:textId="754B9DB7" w:rsidR="00AE1ADE" w:rsidRDefault="00AE1ADE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90678727" w:history="1">
            <w:r w:rsidRPr="008D3DF1">
              <w:rPr>
                <w:rStyle w:val="Hyperlink"/>
                <w:noProof/>
                <w:lang w:val="nl-NL"/>
              </w:rPr>
              <w:t>5.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8D3DF1">
              <w:rPr>
                <w:rStyle w:val="Hyperlink"/>
                <w:noProof/>
                <w:lang w:val="nl-NL"/>
              </w:rPr>
              <w:t>Category page changes: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_Toc90678727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B84C3" w14:textId="59517CDF" w:rsidR="00AE1ADE" w:rsidRDefault="00AE1ADE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90678728" w:history="1">
            <w:r w:rsidRPr="008D3DF1">
              <w:rPr>
                <w:rStyle w:val="Hyperlink"/>
                <w:noProof/>
                <w:lang w:val="nl-NL"/>
              </w:rPr>
              <w:t>6.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8D3DF1">
              <w:rPr>
                <w:rStyle w:val="Hyperlink"/>
                <w:noProof/>
                <w:lang w:val="nl-NL"/>
              </w:rPr>
              <w:t>Wordpress environment update: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_Toc90678728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751D8" w14:textId="0F71B8CD" w:rsidR="00864C97" w:rsidRDefault="00864C97">
          <w:r>
            <w:rPr>
              <w:b/>
              <w:bCs/>
              <w:lang w:val="nl-NL"/>
            </w:rPr>
            <w:fldChar w:fldCharType="end"/>
          </w:r>
        </w:p>
      </w:sdtContent>
    </w:sdt>
    <w:p w14:paraId="57158F8A" w14:textId="71308E00" w:rsidR="00590753" w:rsidRDefault="00590753" w:rsidP="00590753">
      <w:pPr>
        <w:rPr>
          <w:lang w:val="nl-NL"/>
        </w:rPr>
      </w:pPr>
    </w:p>
    <w:p w14:paraId="6EC49347" w14:textId="50BB83BD" w:rsidR="00590753" w:rsidRPr="00FC7ECC" w:rsidRDefault="00590753" w:rsidP="006710BB">
      <w:pPr>
        <w:pStyle w:val="Heading2"/>
        <w:numPr>
          <w:ilvl w:val="0"/>
          <w:numId w:val="5"/>
        </w:numPr>
        <w:rPr>
          <w:lang w:val="en-GB"/>
        </w:rPr>
      </w:pPr>
      <w:bookmarkStart w:id="12" w:name="_Toc90678723"/>
      <w:r w:rsidRPr="00FC7ECC">
        <w:rPr>
          <w:lang w:val="en-GB"/>
        </w:rPr>
        <w:t>Introduce product name on button on category page</w:t>
      </w:r>
      <w:bookmarkEnd w:id="12"/>
    </w:p>
    <w:p w14:paraId="44B9CE70" w14:textId="555B4E88" w:rsidR="00590753" w:rsidRPr="00FC7ECC" w:rsidRDefault="00590753" w:rsidP="00590753">
      <w:pPr>
        <w:pStyle w:val="ListParagraph"/>
        <w:numPr>
          <w:ilvl w:val="0"/>
          <w:numId w:val="2"/>
        </w:numPr>
        <w:rPr>
          <w:lang w:val="en-GB"/>
        </w:rPr>
      </w:pPr>
      <w:r w:rsidRPr="00FC7ECC">
        <w:rPr>
          <w:lang w:val="en-GB"/>
        </w:rPr>
        <w:t>See impacted button</w:t>
      </w:r>
      <w:r w:rsidR="00F35BBE" w:rsidRPr="00FC7ECC">
        <w:rPr>
          <w:lang w:val="en-GB"/>
        </w:rPr>
        <w:t xml:space="preserve"> </w:t>
      </w:r>
      <w:r w:rsidRPr="00FC7ECC">
        <w:rPr>
          <w:lang w:val="en-GB"/>
        </w:rPr>
        <w:t>in screen shot</w:t>
      </w:r>
    </w:p>
    <w:p w14:paraId="2AE09C90" w14:textId="3261B5A4" w:rsidR="00F35BBE" w:rsidRDefault="00120303" w:rsidP="00F35BBE">
      <w:pPr>
        <w:pStyle w:val="ListParagraph"/>
        <w:ind w:left="1440"/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69822499" wp14:editId="301FB121">
            <wp:extent cx="5760720" cy="32404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8FD4" w14:textId="77777777" w:rsidR="00F35BBE" w:rsidRDefault="00F35BBE" w:rsidP="00F35BBE">
      <w:pPr>
        <w:pStyle w:val="ListParagraph"/>
        <w:ind w:left="1440"/>
        <w:rPr>
          <w:lang w:val="nl-NL"/>
        </w:rPr>
      </w:pPr>
    </w:p>
    <w:p w14:paraId="09300CE2" w14:textId="498E0287" w:rsidR="00590753" w:rsidRPr="00FC7ECC" w:rsidRDefault="00590753" w:rsidP="00590753">
      <w:pPr>
        <w:pStyle w:val="ListParagraph"/>
        <w:numPr>
          <w:ilvl w:val="0"/>
          <w:numId w:val="2"/>
        </w:numPr>
        <w:rPr>
          <w:lang w:val="en-GB"/>
        </w:rPr>
      </w:pPr>
      <w:r w:rsidRPr="00FC7ECC">
        <w:rPr>
          <w:lang w:val="en-GB"/>
        </w:rPr>
        <w:t>Change to</w:t>
      </w:r>
      <w:r w:rsidR="00640C1F" w:rsidRPr="00FC7ECC">
        <w:rPr>
          <w:lang w:val="en-GB"/>
        </w:rPr>
        <w:t xml:space="preserve"> </w:t>
      </w:r>
      <w:r w:rsidRPr="00FC7ECC">
        <w:rPr>
          <w:lang w:val="en-GB"/>
        </w:rPr>
        <w:t>be introduced</w:t>
      </w:r>
      <w:r w:rsidR="00640C1F" w:rsidRPr="00FC7ECC">
        <w:rPr>
          <w:lang w:val="en-GB"/>
        </w:rPr>
        <w:t xml:space="preserve"> – the button which currently holds an image + </w:t>
      </w:r>
      <w:r w:rsidR="00B25811" w:rsidRPr="00FC7ECC">
        <w:rPr>
          <w:lang w:val="en-GB"/>
        </w:rPr>
        <w:t>text</w:t>
      </w:r>
      <w:r w:rsidR="00640C1F" w:rsidRPr="00FC7ECC">
        <w:rPr>
          <w:lang w:val="en-GB"/>
        </w:rPr>
        <w:t xml:space="preserve"> </w:t>
      </w:r>
      <w:r w:rsidR="00BB48F5" w:rsidRPr="00FC7ECC">
        <w:rPr>
          <w:lang w:val="en-GB"/>
        </w:rPr>
        <w:t>will</w:t>
      </w:r>
      <w:r w:rsidR="00640C1F" w:rsidRPr="00FC7ECC">
        <w:rPr>
          <w:lang w:val="en-GB"/>
        </w:rPr>
        <w:t xml:space="preserve"> be adapted s</w:t>
      </w:r>
      <w:r w:rsidR="00F35BBE" w:rsidRPr="00FC7ECC">
        <w:rPr>
          <w:lang w:val="en-GB"/>
        </w:rPr>
        <w:t xml:space="preserve">uch that the image is replaced by </w:t>
      </w:r>
      <w:r w:rsidR="00B25811" w:rsidRPr="00FC7ECC">
        <w:rPr>
          <w:lang w:val="en-GB"/>
        </w:rPr>
        <w:t>product name</w:t>
      </w:r>
      <w:r w:rsidR="00016715" w:rsidRPr="00FC7ECC">
        <w:rPr>
          <w:lang w:val="en-GB"/>
        </w:rPr>
        <w:t xml:space="preserve"> from the attached xls.</w:t>
      </w:r>
    </w:p>
    <w:p w14:paraId="72976FDE" w14:textId="74D9447C" w:rsidR="006E0FD3" w:rsidRDefault="006E0FD3" w:rsidP="006E0FD3">
      <w:pPr>
        <w:pStyle w:val="ListParagraph"/>
        <w:ind w:left="1440"/>
        <w:rPr>
          <w:lang w:val="nl-NL"/>
        </w:rPr>
      </w:pPr>
      <w:r>
        <w:rPr>
          <w:lang w:val="nl-NL"/>
        </w:rPr>
        <w:lastRenderedPageBreak/>
        <w:t xml:space="preserve">- </w:t>
      </w:r>
      <w:bookmarkStart w:id="13" w:name="_MON_1701247010"/>
      <w:bookmarkEnd w:id="13"/>
      <w:r w:rsidR="00377CD9">
        <w:rPr>
          <w:lang w:val="nl-NL"/>
        </w:rPr>
        <w:object w:dxaOrig="13352" w:dyaOrig="2924" w14:anchorId="571C46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7.8pt;height:146.4pt" o:ole="">
            <v:imagedata r:id="rId7" o:title=""/>
          </v:shape>
          <o:OLEObject Type="Embed" ProgID="Excel.Sheet.12" ShapeID="_x0000_i1025" DrawAspect="Content" ObjectID="_1701291865" r:id="rId8"/>
        </w:object>
      </w:r>
    </w:p>
    <w:p w14:paraId="36516C25" w14:textId="741651ED" w:rsidR="00F35BBE" w:rsidRPr="00FC7ECC" w:rsidRDefault="00E646F0" w:rsidP="00120303">
      <w:pPr>
        <w:pStyle w:val="ListParagraph"/>
        <w:numPr>
          <w:ilvl w:val="0"/>
          <w:numId w:val="4"/>
        </w:numPr>
        <w:rPr>
          <w:lang w:val="en-GB"/>
        </w:rPr>
      </w:pPr>
      <w:r w:rsidRPr="00FC7ECC">
        <w:rPr>
          <w:lang w:val="en-GB"/>
        </w:rPr>
        <w:t>Thus,</w:t>
      </w:r>
      <w:r w:rsidR="00F35BBE" w:rsidRPr="00FC7ECC">
        <w:rPr>
          <w:lang w:val="en-GB"/>
        </w:rPr>
        <w:t xml:space="preserve"> the button size needs to be adapted such that both smallest </w:t>
      </w:r>
      <w:r w:rsidR="00D96AB5" w:rsidRPr="00FC7ECC">
        <w:rPr>
          <w:lang w:val="en-GB"/>
        </w:rPr>
        <w:t>text</w:t>
      </w:r>
      <w:r w:rsidR="00F35BBE" w:rsidRPr="00FC7ECC">
        <w:rPr>
          <w:lang w:val="en-GB"/>
        </w:rPr>
        <w:t xml:space="preserve"> plus longest variant of it look good and consisten</w:t>
      </w:r>
      <w:r w:rsidR="00120303" w:rsidRPr="00FC7ECC">
        <w:rPr>
          <w:lang w:val="en-GB"/>
        </w:rPr>
        <w:t>t</w:t>
      </w:r>
      <w:r w:rsidR="00F35BBE" w:rsidRPr="00FC7ECC">
        <w:rPr>
          <w:lang w:val="en-GB"/>
        </w:rPr>
        <w:t>.</w:t>
      </w:r>
    </w:p>
    <w:p w14:paraId="599E691F" w14:textId="77777777" w:rsidR="00377CD9" w:rsidRPr="00FC7ECC" w:rsidRDefault="00377CD9" w:rsidP="00120303">
      <w:pPr>
        <w:pStyle w:val="ListParagraph"/>
        <w:numPr>
          <w:ilvl w:val="0"/>
          <w:numId w:val="4"/>
        </w:numPr>
        <w:rPr>
          <w:lang w:val="en-GB"/>
        </w:rPr>
      </w:pPr>
      <w:r w:rsidRPr="00FC7ECC">
        <w:rPr>
          <w:lang w:val="en-GB"/>
        </w:rPr>
        <w:t>Col E – name used in category page</w:t>
      </w:r>
    </w:p>
    <w:p w14:paraId="1766757B" w14:textId="761DA4B1" w:rsidR="00377CD9" w:rsidRPr="00FC7ECC" w:rsidRDefault="00377CD9" w:rsidP="00120303">
      <w:pPr>
        <w:pStyle w:val="ListParagraph"/>
        <w:numPr>
          <w:ilvl w:val="0"/>
          <w:numId w:val="4"/>
        </w:numPr>
        <w:rPr>
          <w:lang w:val="en-GB"/>
        </w:rPr>
      </w:pPr>
      <w:r w:rsidRPr="00FC7ECC">
        <w:rPr>
          <w:lang w:val="en-GB"/>
        </w:rPr>
        <w:t xml:space="preserve">Col F – name used in product page </w:t>
      </w:r>
    </w:p>
    <w:p w14:paraId="14FEEC3D" w14:textId="1751F49A" w:rsidR="00F35BBE" w:rsidRPr="00FC7ECC" w:rsidRDefault="00377CD9" w:rsidP="00120303">
      <w:pPr>
        <w:pStyle w:val="ListParagraph"/>
        <w:numPr>
          <w:ilvl w:val="0"/>
          <w:numId w:val="4"/>
        </w:numPr>
        <w:rPr>
          <w:lang w:val="en-GB"/>
        </w:rPr>
      </w:pPr>
      <w:r w:rsidRPr="00FC7ECC">
        <w:rPr>
          <w:lang w:val="en-GB"/>
        </w:rPr>
        <w:t>Same</w:t>
      </w:r>
      <w:r w:rsidR="00F35BBE" w:rsidRPr="00FC7ECC">
        <w:rPr>
          <w:lang w:val="en-GB"/>
        </w:rPr>
        <w:t xml:space="preserve"> font</w:t>
      </w:r>
      <w:r w:rsidRPr="00FC7ECC">
        <w:rPr>
          <w:lang w:val="en-GB"/>
        </w:rPr>
        <w:t>s</w:t>
      </w:r>
      <w:r w:rsidR="00F35BBE" w:rsidRPr="00FC7ECC">
        <w:rPr>
          <w:lang w:val="en-GB"/>
        </w:rPr>
        <w:t xml:space="preserve"> </w:t>
      </w:r>
      <w:r w:rsidRPr="00FC7ECC">
        <w:rPr>
          <w:lang w:val="en-GB"/>
        </w:rPr>
        <w:t xml:space="preserve">as </w:t>
      </w:r>
      <w:r w:rsidR="003E5791" w:rsidRPr="00FC7ECC">
        <w:rPr>
          <w:lang w:val="en-GB"/>
        </w:rPr>
        <w:t>used</w:t>
      </w:r>
      <w:r w:rsidRPr="00FC7ECC">
        <w:rPr>
          <w:lang w:val="en-GB"/>
        </w:rPr>
        <w:t xml:space="preserve"> now. Size can be finetuned/adapted on feedback</w:t>
      </w:r>
      <w:r w:rsidR="00F35BBE" w:rsidRPr="00FC7ECC">
        <w:rPr>
          <w:lang w:val="en-GB"/>
        </w:rPr>
        <w:t>.</w:t>
      </w:r>
    </w:p>
    <w:p w14:paraId="7C01A5F7" w14:textId="6A66347E" w:rsidR="003C3B29" w:rsidRPr="00FC7ECC" w:rsidRDefault="00110BE0" w:rsidP="003C3B29">
      <w:pPr>
        <w:pStyle w:val="ListParagraph"/>
        <w:numPr>
          <w:ilvl w:val="0"/>
          <w:numId w:val="4"/>
        </w:numPr>
        <w:rPr>
          <w:lang w:val="en-GB"/>
        </w:rPr>
      </w:pPr>
      <w:r w:rsidRPr="00FC7ECC">
        <w:rPr>
          <w:highlight w:val="yellow"/>
          <w:lang w:val="en-GB"/>
        </w:rPr>
        <w:t>Depth variations in cm or m</w:t>
      </w:r>
      <w:r w:rsidR="00B10693" w:rsidRPr="00FC7ECC">
        <w:rPr>
          <w:highlight w:val="yellow"/>
          <w:lang w:val="en-GB"/>
        </w:rPr>
        <w:t xml:space="preserve"> (</w:t>
      </w:r>
      <w:r w:rsidRPr="00FC7ECC">
        <w:rPr>
          <w:highlight w:val="yellow"/>
          <w:lang w:val="en-GB"/>
        </w:rPr>
        <w:t>confirmation from client awaited</w:t>
      </w:r>
      <w:r w:rsidR="007A0204" w:rsidRPr="00FC7ECC">
        <w:rPr>
          <w:highlight w:val="yellow"/>
          <w:lang w:val="en-GB"/>
        </w:rPr>
        <w:t>)</w:t>
      </w:r>
      <w:r w:rsidRPr="00FC7ECC">
        <w:rPr>
          <w:highlight w:val="yellow"/>
          <w:lang w:val="en-GB"/>
        </w:rPr>
        <w:t>?</w:t>
      </w:r>
      <w:r w:rsidR="00E84FF5" w:rsidRPr="00FC7ECC">
        <w:rPr>
          <w:lang w:val="en-GB"/>
        </w:rPr>
        <w:t xml:space="preserve"> // New decided names in xls have </w:t>
      </w:r>
      <w:r w:rsidR="00CC294C" w:rsidRPr="00FC7ECC">
        <w:rPr>
          <w:lang w:val="en-GB"/>
        </w:rPr>
        <w:t>cm.</w:t>
      </w:r>
      <w:r w:rsidR="00E84FF5" w:rsidRPr="00FC7ECC">
        <w:rPr>
          <w:lang w:val="en-GB"/>
        </w:rPr>
        <w:t xml:space="preserve"> While all current names and depth variations are in m//</w:t>
      </w:r>
    </w:p>
    <w:p w14:paraId="15AC7705" w14:textId="6DF8A9E0" w:rsidR="003C3B29" w:rsidRPr="00FC7ECC" w:rsidRDefault="00E84FF5" w:rsidP="003C3B29">
      <w:pPr>
        <w:pStyle w:val="ListParagraph"/>
        <w:numPr>
          <w:ilvl w:val="0"/>
          <w:numId w:val="4"/>
        </w:numPr>
        <w:rPr>
          <w:lang w:val="en-GB"/>
        </w:rPr>
      </w:pPr>
      <w:r w:rsidRPr="00FC7ECC">
        <w:rPr>
          <w:lang w:val="en-GB"/>
        </w:rPr>
        <w:t>W</w:t>
      </w:r>
      <w:r w:rsidR="00824B84" w:rsidRPr="00FC7ECC">
        <w:rPr>
          <w:lang w:val="en-GB"/>
        </w:rPr>
        <w:t>ill be</w:t>
      </w:r>
      <w:r w:rsidR="003C3B29" w:rsidRPr="00FC7ECC">
        <w:rPr>
          <w:lang w:val="en-GB"/>
        </w:rPr>
        <w:t xml:space="preserve"> </w:t>
      </w:r>
      <w:r w:rsidR="008F5135" w:rsidRPr="00FC7ECC">
        <w:rPr>
          <w:lang w:val="en-GB"/>
        </w:rPr>
        <w:t>evaluated</w:t>
      </w:r>
      <w:r w:rsidR="003C3B29" w:rsidRPr="00FC7ECC">
        <w:rPr>
          <w:lang w:val="en-GB"/>
        </w:rPr>
        <w:t xml:space="preserve"> on multiple screen formats</w:t>
      </w:r>
    </w:p>
    <w:p w14:paraId="6527EB0F" w14:textId="7695F2EE" w:rsidR="00590753" w:rsidRPr="00FC7ECC" w:rsidRDefault="00590753" w:rsidP="00590753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FC7ECC">
        <w:rPr>
          <w:b/>
          <w:bCs/>
          <w:lang w:val="en-GB"/>
        </w:rPr>
        <w:t xml:space="preserve">Feedback </w:t>
      </w:r>
      <w:r w:rsidR="00001C8F" w:rsidRPr="00FC7ECC">
        <w:rPr>
          <w:b/>
          <w:bCs/>
          <w:lang w:val="en-GB"/>
        </w:rPr>
        <w:t>awaited from client</w:t>
      </w:r>
      <w:r w:rsidR="00965308" w:rsidRPr="00FC7ECC">
        <w:rPr>
          <w:b/>
          <w:bCs/>
          <w:lang w:val="en-GB"/>
        </w:rPr>
        <w:t xml:space="preserve"> before starting implementation</w:t>
      </w:r>
    </w:p>
    <w:p w14:paraId="14C1252A" w14:textId="578AE5A9" w:rsidR="00590753" w:rsidRPr="00FC7ECC" w:rsidRDefault="00FC7ECC" w:rsidP="006710BB">
      <w:pPr>
        <w:pStyle w:val="Heading2"/>
        <w:numPr>
          <w:ilvl w:val="0"/>
          <w:numId w:val="5"/>
        </w:numPr>
        <w:rPr>
          <w:lang w:val="en-GB"/>
        </w:rPr>
      </w:pPr>
      <w:bookmarkStart w:id="14" w:name="_Toc90678724"/>
      <w:r w:rsidRPr="00FC7ECC">
        <w:rPr>
          <w:lang w:val="en-GB"/>
        </w:rPr>
        <w:t>P</w:t>
      </w:r>
      <w:r w:rsidR="00590753" w:rsidRPr="00FC7ECC">
        <w:rPr>
          <w:lang w:val="en-GB"/>
        </w:rPr>
        <w:t>ayment solution</w:t>
      </w:r>
      <w:bookmarkEnd w:id="14"/>
    </w:p>
    <w:p w14:paraId="7A960429" w14:textId="66FBCD64" w:rsidR="00590753" w:rsidRDefault="00590753" w:rsidP="00590753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Solutions </w:t>
      </w:r>
      <w:r w:rsidR="005011E3">
        <w:rPr>
          <w:lang w:val="nl-NL"/>
        </w:rPr>
        <w:t>provided</w:t>
      </w:r>
      <w:r>
        <w:rPr>
          <w:lang w:val="nl-NL"/>
        </w:rPr>
        <w:t xml:space="preserve"> by multisafepay</w:t>
      </w:r>
    </w:p>
    <w:p w14:paraId="0F0FBF82" w14:textId="6503542F" w:rsidR="00590753" w:rsidRDefault="00590753" w:rsidP="00590753">
      <w:pPr>
        <w:pStyle w:val="ListParagraph"/>
        <w:numPr>
          <w:ilvl w:val="1"/>
          <w:numId w:val="3"/>
        </w:numPr>
        <w:rPr>
          <w:lang w:val="nl-NL"/>
        </w:rPr>
      </w:pPr>
      <w:r>
        <w:rPr>
          <w:lang w:val="nl-NL"/>
        </w:rPr>
        <w:t>Woo</w:t>
      </w:r>
      <w:r w:rsidR="00E31EE0">
        <w:rPr>
          <w:lang w:val="nl-NL"/>
        </w:rPr>
        <w:t>-</w:t>
      </w:r>
      <w:r>
        <w:rPr>
          <w:lang w:val="nl-NL"/>
        </w:rPr>
        <w:t xml:space="preserve">commerce </w:t>
      </w:r>
      <w:r w:rsidR="005011E3">
        <w:rPr>
          <w:lang w:val="nl-NL"/>
        </w:rPr>
        <w:t>plug-in</w:t>
      </w:r>
    </w:p>
    <w:p w14:paraId="7B664B44" w14:textId="4BC18DA1" w:rsidR="00590753" w:rsidRPr="00FC7ECC" w:rsidRDefault="00512C31" w:rsidP="00590753">
      <w:pPr>
        <w:pStyle w:val="ListParagraph"/>
        <w:numPr>
          <w:ilvl w:val="1"/>
          <w:numId w:val="3"/>
        </w:numPr>
        <w:rPr>
          <w:lang w:val="en-GB"/>
        </w:rPr>
      </w:pPr>
      <w:r w:rsidRPr="00FC7ECC">
        <w:rPr>
          <w:lang w:val="en-GB"/>
        </w:rPr>
        <w:t xml:space="preserve">Integrating multiple payment components </w:t>
      </w:r>
      <w:r w:rsidR="00F1187D" w:rsidRPr="00FC7ECC">
        <w:rPr>
          <w:lang w:val="en-GB"/>
        </w:rPr>
        <w:t xml:space="preserve">by adding </w:t>
      </w:r>
      <w:r w:rsidR="00264E32" w:rsidRPr="00FC7ECC">
        <w:rPr>
          <w:lang w:val="en-GB"/>
        </w:rPr>
        <w:t>CSS</w:t>
      </w:r>
      <w:r w:rsidR="00F1187D" w:rsidRPr="00FC7ECC">
        <w:rPr>
          <w:lang w:val="en-GB"/>
        </w:rPr>
        <w:t xml:space="preserve"> components (ref: docs.multisafepay.com/payment-components/multiple/</w:t>
      </w:r>
    </w:p>
    <w:p w14:paraId="38160A71" w14:textId="5B632B4F" w:rsidR="00F1187D" w:rsidRPr="00FC7ECC" w:rsidRDefault="00640C1F" w:rsidP="00590753">
      <w:pPr>
        <w:pStyle w:val="ListParagraph"/>
        <w:numPr>
          <w:ilvl w:val="1"/>
          <w:numId w:val="3"/>
        </w:numPr>
        <w:rPr>
          <w:lang w:val="en-GB"/>
        </w:rPr>
      </w:pPr>
      <w:r w:rsidRPr="00FC7ECC">
        <w:rPr>
          <w:lang w:val="en-GB"/>
        </w:rPr>
        <w:t xml:space="preserve">Our own integration using </w:t>
      </w:r>
      <w:r w:rsidR="005011E3" w:rsidRPr="00FC7ECC">
        <w:rPr>
          <w:lang w:val="en-GB"/>
        </w:rPr>
        <w:t>API</w:t>
      </w:r>
      <w:r w:rsidRPr="00FC7ECC">
        <w:rPr>
          <w:lang w:val="en-GB"/>
        </w:rPr>
        <w:t xml:space="preserve"> documentation</w:t>
      </w:r>
    </w:p>
    <w:p w14:paraId="002D2041" w14:textId="1E7E4F78" w:rsidR="009F103D" w:rsidRPr="00FC7ECC" w:rsidRDefault="00F46E3A" w:rsidP="00695B55">
      <w:pPr>
        <w:pStyle w:val="ListParagraph"/>
        <w:numPr>
          <w:ilvl w:val="0"/>
          <w:numId w:val="3"/>
        </w:numPr>
        <w:rPr>
          <w:lang w:val="en-GB"/>
        </w:rPr>
      </w:pPr>
      <w:r w:rsidRPr="00FC7ECC">
        <w:rPr>
          <w:lang w:val="en-GB"/>
        </w:rPr>
        <w:t>In</w:t>
      </w:r>
      <w:r w:rsidR="00B20E52" w:rsidRPr="00FC7ECC">
        <w:rPr>
          <w:lang w:val="en-GB"/>
        </w:rPr>
        <w:t>formation for integration received from</w:t>
      </w:r>
      <w:r w:rsidR="006E7445" w:rsidRPr="00FC7ECC">
        <w:rPr>
          <w:lang w:val="en-GB"/>
        </w:rPr>
        <w:t xml:space="preserve"> </w:t>
      </w:r>
      <w:r w:rsidR="00695B55" w:rsidRPr="00FC7ECC">
        <w:rPr>
          <w:lang w:val="en-GB"/>
        </w:rPr>
        <w:t>Multisafepay provided options:</w:t>
      </w:r>
    </w:p>
    <w:p w14:paraId="17B26603" w14:textId="09D58F58" w:rsidR="00695B55" w:rsidRPr="00FC7ECC" w:rsidRDefault="007E157F" w:rsidP="00695B55">
      <w:pPr>
        <w:pStyle w:val="ListParagraph"/>
        <w:numPr>
          <w:ilvl w:val="0"/>
          <w:numId w:val="4"/>
        </w:numPr>
        <w:rPr>
          <w:lang w:val="en-GB"/>
        </w:rPr>
      </w:pPr>
      <w:r w:rsidRPr="00FC7ECC">
        <w:rPr>
          <w:lang w:val="en-GB"/>
        </w:rPr>
        <w:t xml:space="preserve">Link to demo env : </w:t>
      </w:r>
      <w:hyperlink r:id="rId9" w:tgtFrame="_blank" w:history="1">
        <w:r w:rsidRPr="00FC7ECC">
          <w:rPr>
            <w:rStyle w:val="Hyperlink"/>
            <w:rFonts w:ascii="Calibri" w:hAnsi="Calibri" w:cs="Calibri"/>
            <w:color w:val="317AE2"/>
            <w:bdr w:val="none" w:sz="0" w:space="0" w:color="auto" w:frame="1"/>
            <w:shd w:val="clear" w:color="auto" w:fill="FFFFFF"/>
            <w:lang w:val="en-GB"/>
          </w:rPr>
          <w:t>https://testmerchant.multisafepay.com/</w:t>
        </w:r>
      </w:hyperlink>
    </w:p>
    <w:p w14:paraId="60E8DF22" w14:textId="1EB463F5" w:rsidR="007E157F" w:rsidRPr="00B05F3A" w:rsidRDefault="007E157F" w:rsidP="00695B55">
      <w:pPr>
        <w:pStyle w:val="ListParagraph"/>
        <w:numPr>
          <w:ilvl w:val="0"/>
          <w:numId w:val="4"/>
        </w:numPr>
        <w:rPr>
          <w:lang w:val="nl-NL"/>
        </w:rPr>
      </w:pPr>
      <w:r>
        <w:t>API integration setup</w:t>
      </w:r>
      <w:r w:rsidR="00F84220">
        <w:t xml:space="preserve"> docu</w:t>
      </w:r>
      <w:r w:rsidR="00B05F3A">
        <w:t>mentation</w:t>
      </w:r>
      <w:r w:rsidR="00F84220">
        <w:t xml:space="preserve"> :</w:t>
      </w:r>
      <w:r w:rsidR="00B05F3A">
        <w:t xml:space="preserve"> </w:t>
      </w:r>
      <w:hyperlink r:id="rId10" w:tgtFrame="_blank" w:history="1">
        <w:r w:rsidR="00B05F3A">
          <w:rPr>
            <w:rStyle w:val="Hyperlink"/>
            <w:rFonts w:ascii="Calibri" w:hAnsi="Calibri" w:cs="Calibri"/>
            <w:color w:val="317AE2"/>
            <w:bdr w:val="none" w:sz="0" w:space="0" w:color="auto" w:frame="1"/>
            <w:lang w:val="nl-NL"/>
          </w:rPr>
          <w:t>https://www.multisafepay.com/documentation/doc/API-Reference/</w:t>
        </w:r>
      </w:hyperlink>
      <w:r w:rsidR="00B05F3A">
        <w:rPr>
          <w:rFonts w:ascii="Calibri" w:hAnsi="Calibri" w:cs="Calibri"/>
          <w:color w:val="26292C"/>
          <w:bdr w:val="none" w:sz="0" w:space="0" w:color="auto" w:frame="1"/>
        </w:rPr>
        <w:t> </w:t>
      </w:r>
      <w:r w:rsidR="00B05F3A">
        <w:rPr>
          <w:rFonts w:ascii="Calibri" w:hAnsi="Calibri" w:cs="Calibri"/>
          <w:color w:val="26292C"/>
          <w:bdr w:val="none" w:sz="0" w:space="0" w:color="auto" w:frame="1"/>
          <w:lang w:val="nl-NL"/>
        </w:rPr>
        <w:t> </w:t>
      </w:r>
    </w:p>
    <w:p w14:paraId="096B6215" w14:textId="2BDA9B87" w:rsidR="00B05F3A" w:rsidRPr="00FC7ECC" w:rsidRDefault="00B05F3A" w:rsidP="00695B55">
      <w:pPr>
        <w:pStyle w:val="ListParagraph"/>
        <w:numPr>
          <w:ilvl w:val="0"/>
          <w:numId w:val="4"/>
        </w:numPr>
        <w:rPr>
          <w:lang w:val="en-GB"/>
        </w:rPr>
      </w:pPr>
      <w:r w:rsidRPr="00FC7ECC">
        <w:rPr>
          <w:lang w:val="en-GB"/>
        </w:rPr>
        <w:t xml:space="preserve">Link to </w:t>
      </w:r>
      <w:r w:rsidR="00264E32" w:rsidRPr="00FC7ECC">
        <w:rPr>
          <w:lang w:val="en-GB"/>
        </w:rPr>
        <w:t>virtual</w:t>
      </w:r>
      <w:r w:rsidRPr="00FC7ECC">
        <w:rPr>
          <w:lang w:val="en-GB"/>
        </w:rPr>
        <w:t xml:space="preserve"> </w:t>
      </w:r>
      <w:r w:rsidR="001B3DB4" w:rsidRPr="00FC7ECC">
        <w:rPr>
          <w:lang w:val="en-GB"/>
        </w:rPr>
        <w:t>payment card</w:t>
      </w:r>
      <w:r w:rsidRPr="00FC7ECC">
        <w:rPr>
          <w:lang w:val="en-GB"/>
        </w:rPr>
        <w:t xml:space="preserve"> for test environment</w:t>
      </w:r>
      <w:r w:rsidR="00EB5694" w:rsidRPr="00FC7ECC">
        <w:rPr>
          <w:lang w:val="en-GB"/>
        </w:rPr>
        <w:t xml:space="preserve"> : </w:t>
      </w:r>
      <w:r w:rsidR="00EB5694" w:rsidRPr="00FC7ECC">
        <w:rPr>
          <w:rFonts w:ascii="Calibri" w:hAnsi="Calibri" w:cs="Calibri"/>
          <w:color w:val="26292C"/>
          <w:bdr w:val="none" w:sz="0" w:space="0" w:color="auto" w:frame="1"/>
          <w:lang w:val="en-GB"/>
        </w:rPr>
        <w:t> </w:t>
      </w:r>
      <w:hyperlink r:id="rId11" w:tgtFrame="_blank" w:history="1">
        <w:r w:rsidR="00EB5694" w:rsidRPr="00FC7ECC">
          <w:rPr>
            <w:rStyle w:val="Hyperlink"/>
            <w:rFonts w:ascii="Calibri" w:hAnsi="Calibri" w:cs="Calibri"/>
            <w:lang w:val="en-GB"/>
          </w:rPr>
          <w:t>https://docs.multisafepay.com/getting-started/test-your-integration/test-payment-details/</w:t>
        </w:r>
      </w:hyperlink>
      <w:r w:rsidR="00EB5694" w:rsidRPr="00FC7ECC">
        <w:rPr>
          <w:rFonts w:ascii="Calibri" w:hAnsi="Calibri" w:cs="Calibri"/>
          <w:color w:val="000000"/>
          <w:lang w:val="en-GB"/>
        </w:rPr>
        <w:t>  </w:t>
      </w:r>
    </w:p>
    <w:p w14:paraId="0E7279E6" w14:textId="69BAF586" w:rsidR="00EB5694" w:rsidRPr="00FC7ECC" w:rsidRDefault="00EB5694" w:rsidP="00695B55">
      <w:pPr>
        <w:pStyle w:val="ListParagraph"/>
        <w:numPr>
          <w:ilvl w:val="0"/>
          <w:numId w:val="4"/>
        </w:numPr>
        <w:rPr>
          <w:lang w:val="en-GB"/>
        </w:rPr>
      </w:pPr>
      <w:r w:rsidRPr="00FC7ECC">
        <w:rPr>
          <w:rFonts w:ascii="Calibri" w:hAnsi="Calibri" w:cs="Calibri"/>
          <w:color w:val="000000"/>
          <w:lang w:val="en-GB"/>
        </w:rPr>
        <w:t>Lin</w:t>
      </w:r>
      <w:r w:rsidR="00734FD9" w:rsidRPr="00FC7ECC">
        <w:rPr>
          <w:rFonts w:ascii="Calibri" w:hAnsi="Calibri" w:cs="Calibri"/>
          <w:color w:val="000000"/>
          <w:lang w:val="en-GB"/>
        </w:rPr>
        <w:t xml:space="preserve">k </w:t>
      </w:r>
      <w:r w:rsidR="00903A7B" w:rsidRPr="00FC7ECC">
        <w:rPr>
          <w:rFonts w:ascii="Calibri" w:hAnsi="Calibri" w:cs="Calibri"/>
          <w:color w:val="000000"/>
          <w:lang w:val="en-GB"/>
        </w:rPr>
        <w:t xml:space="preserve">documentation for MSP backend : </w:t>
      </w:r>
      <w:r w:rsidR="00F46E3A" w:rsidRPr="00FC7ECC">
        <w:rPr>
          <w:rFonts w:ascii="Calibri" w:hAnsi="Calibri" w:cs="Calibri"/>
          <w:color w:val="26292C"/>
          <w:bdr w:val="none" w:sz="0" w:space="0" w:color="auto" w:frame="1"/>
          <w:lang w:val="en-GB"/>
        </w:rPr>
        <w:t> </w:t>
      </w:r>
      <w:hyperlink r:id="rId12" w:tgtFrame="_blank" w:history="1">
        <w:r w:rsidR="00F46E3A" w:rsidRPr="00FC7ECC">
          <w:rPr>
            <w:rStyle w:val="Hyperlink"/>
            <w:rFonts w:ascii="Calibri" w:hAnsi="Calibri" w:cs="Calibri"/>
            <w:color w:val="317AE2"/>
            <w:bdr w:val="none" w:sz="0" w:space="0" w:color="auto" w:frame="1"/>
            <w:lang w:val="en-GB"/>
          </w:rPr>
          <w:t>https://www.multisafepay.com/be_nl/documentatie-be/handleiding-multisafepay-control/</w:t>
        </w:r>
      </w:hyperlink>
    </w:p>
    <w:p w14:paraId="4B0357B0" w14:textId="6C9501F4" w:rsidR="00D7415F" w:rsidRPr="00FC7ECC" w:rsidRDefault="00D7415F" w:rsidP="00590753">
      <w:pPr>
        <w:pStyle w:val="ListParagraph"/>
        <w:numPr>
          <w:ilvl w:val="0"/>
          <w:numId w:val="3"/>
        </w:numPr>
        <w:rPr>
          <w:lang w:val="en-GB"/>
        </w:rPr>
      </w:pPr>
      <w:r w:rsidRPr="00FC7ECC">
        <w:rPr>
          <w:lang w:val="en-GB"/>
        </w:rPr>
        <w:t>Payment methods to be included:</w:t>
      </w:r>
    </w:p>
    <w:p w14:paraId="2B78E394" w14:textId="7C8D568B" w:rsidR="00D7415F" w:rsidRDefault="00CC294C" w:rsidP="00D7415F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Creditcards</w:t>
      </w:r>
      <w:r w:rsidR="00D7415F">
        <w:rPr>
          <w:lang w:val="nl-NL"/>
        </w:rPr>
        <w:t xml:space="preserve"> (master + visa)</w:t>
      </w:r>
    </w:p>
    <w:p w14:paraId="31B4B338" w14:textId="463E32C8" w:rsidR="00D7415F" w:rsidRPr="00FC7ECC" w:rsidRDefault="00D7415F" w:rsidP="00D7415F">
      <w:pPr>
        <w:pStyle w:val="ListParagraph"/>
        <w:numPr>
          <w:ilvl w:val="0"/>
          <w:numId w:val="4"/>
        </w:numPr>
        <w:rPr>
          <w:lang w:val="en-GB"/>
        </w:rPr>
      </w:pPr>
      <w:r w:rsidRPr="00FC7ECC">
        <w:rPr>
          <w:lang w:val="en-GB"/>
        </w:rPr>
        <w:t xml:space="preserve">Debit cards </w:t>
      </w:r>
      <w:r w:rsidR="00CC294C" w:rsidRPr="00FC7ECC">
        <w:rPr>
          <w:lang w:val="en-GB"/>
        </w:rPr>
        <w:t>(maestro</w:t>
      </w:r>
      <w:r w:rsidRPr="00FC7ECC">
        <w:rPr>
          <w:lang w:val="en-GB"/>
        </w:rPr>
        <w:t xml:space="preserve"> + bancontact + </w:t>
      </w:r>
      <w:r w:rsidR="002200A6">
        <w:rPr>
          <w:lang w:val="en-GB"/>
        </w:rPr>
        <w:t>QR</w:t>
      </w:r>
      <w:r w:rsidRPr="00FC7ECC">
        <w:rPr>
          <w:lang w:val="en-GB"/>
        </w:rPr>
        <w:t xml:space="preserve"> code)</w:t>
      </w:r>
    </w:p>
    <w:p w14:paraId="7A7C4247" w14:textId="0C5BD20E" w:rsidR="00D32165" w:rsidRPr="00FC7ECC" w:rsidRDefault="00D32165" w:rsidP="00D7415F">
      <w:pPr>
        <w:pStyle w:val="ListParagraph"/>
        <w:numPr>
          <w:ilvl w:val="0"/>
          <w:numId w:val="4"/>
        </w:numPr>
        <w:rPr>
          <w:lang w:val="en-GB"/>
        </w:rPr>
      </w:pPr>
      <w:r w:rsidRPr="00FC7ECC">
        <w:rPr>
          <w:lang w:val="en-GB"/>
        </w:rPr>
        <w:t>Bank transfer (sepa direct debit)</w:t>
      </w:r>
    </w:p>
    <w:p w14:paraId="77959D50" w14:textId="701CDFE2" w:rsidR="00080ED5" w:rsidRPr="00FC7ECC" w:rsidRDefault="00080ED5" w:rsidP="00590753">
      <w:pPr>
        <w:pStyle w:val="ListParagraph"/>
        <w:numPr>
          <w:ilvl w:val="0"/>
          <w:numId w:val="3"/>
        </w:numPr>
        <w:rPr>
          <w:lang w:val="en-GB"/>
        </w:rPr>
      </w:pPr>
      <w:r w:rsidRPr="00FC7ECC">
        <w:rPr>
          <w:lang w:val="en-GB"/>
        </w:rPr>
        <w:t xml:space="preserve">Payment request made to client – </w:t>
      </w:r>
      <w:r w:rsidR="00BB45F4" w:rsidRPr="00FC7ECC">
        <w:rPr>
          <w:lang w:val="en-GB"/>
        </w:rPr>
        <w:t>(</w:t>
      </w:r>
      <w:r w:rsidRPr="00FC7ECC">
        <w:rPr>
          <w:lang w:val="en-GB"/>
        </w:rPr>
        <w:t xml:space="preserve">10% of Total Amt in Shopping </w:t>
      </w:r>
      <w:r w:rsidR="00CC294C" w:rsidRPr="00FC7ECC">
        <w:rPr>
          <w:lang w:val="en-GB"/>
        </w:rPr>
        <w:t>car)</w:t>
      </w:r>
      <w:r w:rsidR="00BB45F4" w:rsidRPr="00FC7ECC">
        <w:rPr>
          <w:lang w:val="en-GB"/>
        </w:rPr>
        <w:t xml:space="preserve"> ceiled to a maximum of </w:t>
      </w:r>
      <w:r w:rsidR="00E646F0" w:rsidRPr="00FC7ECC">
        <w:rPr>
          <w:lang w:val="en-GB"/>
        </w:rPr>
        <w:t>five thousand</w:t>
      </w:r>
      <w:r w:rsidR="00BB45F4" w:rsidRPr="00FC7ECC">
        <w:rPr>
          <w:lang w:val="en-GB"/>
        </w:rPr>
        <w:t xml:space="preserve"> Euro.</w:t>
      </w:r>
    </w:p>
    <w:p w14:paraId="49F0DD6A" w14:textId="1EC5CDD3" w:rsidR="00BF45EB" w:rsidRPr="00FC7ECC" w:rsidRDefault="00BF45EB" w:rsidP="00590753">
      <w:pPr>
        <w:pStyle w:val="ListParagraph"/>
        <w:numPr>
          <w:ilvl w:val="0"/>
          <w:numId w:val="3"/>
        </w:numPr>
        <w:rPr>
          <w:highlight w:val="yellow"/>
          <w:lang w:val="en-GB"/>
        </w:rPr>
      </w:pPr>
      <w:r w:rsidRPr="00FC7ECC">
        <w:rPr>
          <w:highlight w:val="yellow"/>
          <w:lang w:val="en-GB"/>
        </w:rPr>
        <w:t xml:space="preserve">Settings for </w:t>
      </w:r>
      <w:r w:rsidR="00477CDF" w:rsidRPr="00FC7ECC">
        <w:rPr>
          <w:highlight w:val="yellow"/>
          <w:lang w:val="en-GB"/>
        </w:rPr>
        <w:t>WooCommerce</w:t>
      </w:r>
      <w:r w:rsidR="00F9309B" w:rsidRPr="00FC7ECC">
        <w:rPr>
          <w:highlight w:val="yellow"/>
          <w:lang w:val="en-GB"/>
        </w:rPr>
        <w:t xml:space="preserve"> (to be provided by client)</w:t>
      </w:r>
      <w:r w:rsidRPr="00FC7ECC">
        <w:rPr>
          <w:highlight w:val="yellow"/>
          <w:lang w:val="en-GB"/>
        </w:rPr>
        <w:t>:</w:t>
      </w:r>
      <w:r w:rsidR="00514995" w:rsidRPr="00FC7ECC">
        <w:rPr>
          <w:highlight w:val="yellow"/>
          <w:lang w:val="en-GB"/>
        </w:rPr>
        <w:t xml:space="preserve">  </w:t>
      </w:r>
    </w:p>
    <w:p w14:paraId="65D7FDB0" w14:textId="09626821" w:rsidR="00BF45EB" w:rsidRDefault="00BF45EB" w:rsidP="00BF45EB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Adress of shop</w:t>
      </w:r>
    </w:p>
    <w:p w14:paraId="1F4160E1" w14:textId="2E0BFF68" w:rsidR="00BF45EB" w:rsidRPr="00FC7ECC" w:rsidRDefault="00C33A0B" w:rsidP="00BF45EB">
      <w:pPr>
        <w:pStyle w:val="ListParagraph"/>
        <w:numPr>
          <w:ilvl w:val="0"/>
          <w:numId w:val="4"/>
        </w:numPr>
        <w:rPr>
          <w:lang w:val="en-GB"/>
        </w:rPr>
      </w:pPr>
      <w:r w:rsidRPr="00FC7ECC">
        <w:rPr>
          <w:lang w:val="en-GB"/>
        </w:rPr>
        <w:t xml:space="preserve">Countries list where products </w:t>
      </w:r>
      <w:r w:rsidR="00AD6D04">
        <w:rPr>
          <w:lang w:val="en-GB"/>
        </w:rPr>
        <w:t xml:space="preserve">can </w:t>
      </w:r>
      <w:r w:rsidRPr="00FC7ECC">
        <w:rPr>
          <w:lang w:val="en-GB"/>
        </w:rPr>
        <w:t>be sold</w:t>
      </w:r>
      <w:r w:rsidR="001B4FE3" w:rsidRPr="00FC7ECC">
        <w:rPr>
          <w:lang w:val="en-GB"/>
        </w:rPr>
        <w:t xml:space="preserve">                                                     </w:t>
      </w:r>
    </w:p>
    <w:p w14:paraId="0672DB39" w14:textId="694C5365" w:rsidR="00C33A0B" w:rsidRPr="00FC7ECC" w:rsidRDefault="00C33A0B" w:rsidP="00BF45EB">
      <w:pPr>
        <w:pStyle w:val="ListParagraph"/>
        <w:numPr>
          <w:ilvl w:val="0"/>
          <w:numId w:val="4"/>
        </w:numPr>
        <w:rPr>
          <w:lang w:val="en-GB"/>
        </w:rPr>
      </w:pPr>
      <w:r w:rsidRPr="00FC7ECC">
        <w:rPr>
          <w:lang w:val="en-GB"/>
        </w:rPr>
        <w:t>Shipping of products allowed to countries: list</w:t>
      </w:r>
    </w:p>
    <w:p w14:paraId="302848EC" w14:textId="1352C09A" w:rsidR="00C33A0B" w:rsidRPr="00FC7ECC" w:rsidRDefault="009077E7" w:rsidP="00BF45EB">
      <w:pPr>
        <w:pStyle w:val="ListParagraph"/>
        <w:numPr>
          <w:ilvl w:val="0"/>
          <w:numId w:val="4"/>
        </w:numPr>
        <w:rPr>
          <w:lang w:val="en-GB"/>
        </w:rPr>
      </w:pPr>
      <w:r w:rsidRPr="00FC7ECC">
        <w:rPr>
          <w:lang w:val="en-GB"/>
        </w:rPr>
        <w:t>Shipp</w:t>
      </w:r>
      <w:r w:rsidR="00463F74" w:rsidRPr="00FC7ECC">
        <w:rPr>
          <w:lang w:val="en-GB"/>
        </w:rPr>
        <w:t>ing costs if any to be configured</w:t>
      </w:r>
    </w:p>
    <w:p w14:paraId="68B388FE" w14:textId="363A5D6A" w:rsidR="00463F74" w:rsidRPr="00FC7ECC" w:rsidRDefault="00477CDF" w:rsidP="00BF45EB">
      <w:pPr>
        <w:pStyle w:val="ListParagraph"/>
        <w:numPr>
          <w:ilvl w:val="0"/>
          <w:numId w:val="4"/>
        </w:numPr>
        <w:rPr>
          <w:lang w:val="en-GB"/>
        </w:rPr>
      </w:pPr>
      <w:r w:rsidRPr="00FC7ECC">
        <w:rPr>
          <w:lang w:val="en-GB"/>
        </w:rPr>
        <w:lastRenderedPageBreak/>
        <w:t>Email address</w:t>
      </w:r>
      <w:r w:rsidR="00295858" w:rsidRPr="00FC7ECC">
        <w:rPr>
          <w:lang w:val="en-GB"/>
        </w:rPr>
        <w:t xml:space="preserve"> to be configured </w:t>
      </w:r>
      <w:r w:rsidR="00CC294C" w:rsidRPr="00FC7ECC">
        <w:rPr>
          <w:lang w:val="en-GB"/>
        </w:rPr>
        <w:t>for:</w:t>
      </w:r>
      <w:r w:rsidR="00295858" w:rsidRPr="00FC7ECC">
        <w:rPr>
          <w:lang w:val="en-GB"/>
        </w:rPr>
        <w:t xml:space="preserve"> new order, cancelled order, failed order</w:t>
      </w:r>
    </w:p>
    <w:p w14:paraId="6EBF9283" w14:textId="781E874B" w:rsidR="00E66153" w:rsidRPr="00FC7ECC" w:rsidRDefault="00477CDF" w:rsidP="00BF45EB">
      <w:pPr>
        <w:pStyle w:val="ListParagraph"/>
        <w:numPr>
          <w:ilvl w:val="0"/>
          <w:numId w:val="4"/>
        </w:numPr>
        <w:rPr>
          <w:lang w:val="en-GB"/>
        </w:rPr>
      </w:pPr>
      <w:r w:rsidRPr="00FC7ECC">
        <w:rPr>
          <w:lang w:val="en-GB"/>
        </w:rPr>
        <w:t>Email address</w:t>
      </w:r>
      <w:r w:rsidR="00E66153" w:rsidRPr="00FC7ECC">
        <w:rPr>
          <w:lang w:val="en-GB"/>
        </w:rPr>
        <w:t xml:space="preserve"> sender</w:t>
      </w:r>
      <w:r w:rsidR="00CD39E0" w:rsidRPr="00FC7ECC">
        <w:rPr>
          <w:lang w:val="en-GB"/>
        </w:rPr>
        <w:t xml:space="preserve"> Name+address</w:t>
      </w:r>
      <w:r w:rsidR="00E66153" w:rsidRPr="00FC7ECC">
        <w:rPr>
          <w:lang w:val="en-GB"/>
        </w:rPr>
        <w:t xml:space="preserve"> for confirmations to client</w:t>
      </w:r>
    </w:p>
    <w:p w14:paraId="0189D69D" w14:textId="34DE676C" w:rsidR="00F1456B" w:rsidRDefault="00F1456B" w:rsidP="00BF45EB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Email</w:t>
      </w:r>
      <w:r w:rsidR="00C25892">
        <w:rPr>
          <w:lang w:val="nl-NL"/>
        </w:rPr>
        <w:t>content</w:t>
      </w:r>
      <w:r>
        <w:rPr>
          <w:lang w:val="nl-NL"/>
        </w:rPr>
        <w:t xml:space="preserve"> to be configured</w:t>
      </w:r>
    </w:p>
    <w:p w14:paraId="682A84B7" w14:textId="32DC2C3C" w:rsidR="00590753" w:rsidRPr="005527B3" w:rsidRDefault="00D85E97" w:rsidP="00590753">
      <w:pPr>
        <w:pStyle w:val="ListParagraph"/>
        <w:numPr>
          <w:ilvl w:val="0"/>
          <w:numId w:val="3"/>
        </w:numPr>
        <w:rPr>
          <w:highlight w:val="yellow"/>
          <w:lang w:val="nl-NL"/>
        </w:rPr>
      </w:pPr>
      <w:r w:rsidRPr="00FC7ECC">
        <w:rPr>
          <w:highlight w:val="yellow"/>
          <w:lang w:val="en-GB"/>
        </w:rPr>
        <w:t xml:space="preserve">No more reservation of product without payment completion. </w:t>
      </w:r>
      <w:r w:rsidRPr="005527B3">
        <w:rPr>
          <w:highlight w:val="yellow"/>
          <w:lang w:val="nl-NL"/>
        </w:rPr>
        <w:t>Alegria to confirm that</w:t>
      </w:r>
    </w:p>
    <w:p w14:paraId="419485AD" w14:textId="463935A4" w:rsidR="005527B3" w:rsidRPr="00FC7ECC" w:rsidRDefault="005527B3" w:rsidP="005527B3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 w:rsidRPr="00FC7ECC">
        <w:rPr>
          <w:b/>
          <w:bCs/>
          <w:lang w:val="en-GB"/>
        </w:rPr>
        <w:t xml:space="preserve">Feedback awaited from </w:t>
      </w:r>
      <w:r w:rsidR="00E646F0" w:rsidRPr="00FC7ECC">
        <w:rPr>
          <w:b/>
          <w:bCs/>
          <w:lang w:val="en-GB"/>
        </w:rPr>
        <w:t>client,</w:t>
      </w:r>
      <w:r w:rsidRPr="00FC7ECC">
        <w:rPr>
          <w:b/>
          <w:bCs/>
          <w:lang w:val="en-GB"/>
        </w:rPr>
        <w:t xml:space="preserve"> but implementation can only start after multisafepay account registration is complete</w:t>
      </w:r>
    </w:p>
    <w:p w14:paraId="0E6BD505" w14:textId="06FFFAF0" w:rsidR="00D063B8" w:rsidRPr="00FC7ECC" w:rsidRDefault="00D063B8" w:rsidP="006710BB">
      <w:pPr>
        <w:pStyle w:val="Heading2"/>
        <w:numPr>
          <w:ilvl w:val="0"/>
          <w:numId w:val="5"/>
        </w:numPr>
        <w:rPr>
          <w:lang w:val="en-GB"/>
        </w:rPr>
      </w:pPr>
      <w:bookmarkStart w:id="15" w:name="_Toc90678725"/>
      <w:r w:rsidRPr="00FC7ECC">
        <w:rPr>
          <w:lang w:val="en-GB"/>
        </w:rPr>
        <w:t xml:space="preserve">Bottom blue banner appears </w:t>
      </w:r>
      <w:r w:rsidR="00EC43FF">
        <w:rPr>
          <w:lang w:val="en-GB"/>
        </w:rPr>
        <w:t>on home page to indicate to visitor t</w:t>
      </w:r>
      <w:r w:rsidR="00F715EA">
        <w:rPr>
          <w:lang w:val="en-GB"/>
        </w:rPr>
        <w:t>o promote Webshop.</w:t>
      </w:r>
      <w:bookmarkEnd w:id="15"/>
    </w:p>
    <w:p w14:paraId="5174CE0B" w14:textId="47004FA5" w:rsidR="00B10693" w:rsidRPr="00FC7ECC" w:rsidRDefault="00B10693" w:rsidP="00D063B8">
      <w:pPr>
        <w:pStyle w:val="ListParagraph"/>
        <w:numPr>
          <w:ilvl w:val="0"/>
          <w:numId w:val="3"/>
        </w:numPr>
        <w:rPr>
          <w:lang w:val="en-GB"/>
        </w:rPr>
      </w:pPr>
      <w:r w:rsidRPr="00FC7ECC">
        <w:rPr>
          <w:lang w:val="en-GB"/>
        </w:rPr>
        <w:t xml:space="preserve">See over which banner it </w:t>
      </w:r>
      <w:r w:rsidR="00E84597" w:rsidRPr="00FC7ECC">
        <w:rPr>
          <w:lang w:val="en-GB"/>
        </w:rPr>
        <w:t>goes</w:t>
      </w:r>
      <w:r w:rsidRPr="00FC7ECC">
        <w:rPr>
          <w:lang w:val="en-GB"/>
        </w:rPr>
        <w:t>:</w:t>
      </w:r>
    </w:p>
    <w:p w14:paraId="7366C471" w14:textId="18B835B2" w:rsidR="001C4E1C" w:rsidRDefault="001C4E1C" w:rsidP="001C4E1C">
      <w:pPr>
        <w:pStyle w:val="ListParagraph"/>
        <w:ind w:left="1440"/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6DF0B3CB" wp14:editId="2FAD63AA">
            <wp:extent cx="5760720" cy="202247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A3B8" w14:textId="77777777" w:rsidR="00B10693" w:rsidRDefault="00B10693" w:rsidP="00B10693">
      <w:pPr>
        <w:pStyle w:val="ListParagraph"/>
        <w:ind w:left="1440"/>
        <w:rPr>
          <w:lang w:val="nl-NL"/>
        </w:rPr>
      </w:pPr>
    </w:p>
    <w:p w14:paraId="59D7E53A" w14:textId="710E839C" w:rsidR="00D063B8" w:rsidRPr="00FC7ECC" w:rsidRDefault="00D063B8" w:rsidP="00D063B8">
      <w:pPr>
        <w:pStyle w:val="ListParagraph"/>
        <w:numPr>
          <w:ilvl w:val="0"/>
          <w:numId w:val="3"/>
        </w:numPr>
        <w:rPr>
          <w:lang w:val="en-GB"/>
        </w:rPr>
      </w:pPr>
      <w:r w:rsidRPr="00FC7ECC">
        <w:rPr>
          <w:lang w:val="en-GB"/>
        </w:rPr>
        <w:t xml:space="preserve">Currently the banner has </w:t>
      </w:r>
      <w:r w:rsidR="00EC4635" w:rsidRPr="00FC7ECC">
        <w:rPr>
          <w:lang w:val="en-GB"/>
        </w:rPr>
        <w:t>text</w:t>
      </w:r>
      <w:r w:rsidRPr="00FC7ECC">
        <w:rPr>
          <w:lang w:val="en-GB"/>
        </w:rPr>
        <w:t xml:space="preserve">: looking for a challenge? Become an installer for </w:t>
      </w:r>
      <w:r w:rsidR="00E646F0" w:rsidRPr="00FC7ECC">
        <w:rPr>
          <w:lang w:val="en-GB"/>
        </w:rPr>
        <w:t>Alegria.</w:t>
      </w:r>
      <w:r w:rsidRPr="00FC7ECC">
        <w:rPr>
          <w:lang w:val="en-GB"/>
        </w:rPr>
        <w:t xml:space="preserve"> This should be customisable. The idea is that the client sees this message: Buy now your swimming-pool ONLINE: Wood | Zodia</w:t>
      </w:r>
      <w:r w:rsidR="0025531D" w:rsidRPr="00FC7ECC">
        <w:rPr>
          <w:lang w:val="en-GB"/>
        </w:rPr>
        <w:t>c</w:t>
      </w:r>
      <w:r w:rsidRPr="00FC7ECC">
        <w:rPr>
          <w:lang w:val="en-GB"/>
        </w:rPr>
        <w:t xml:space="preserve"> | </w:t>
      </w:r>
      <w:r w:rsidR="0064695D" w:rsidRPr="00FC7ECC">
        <w:rPr>
          <w:lang w:val="en-GB"/>
        </w:rPr>
        <w:t>Built-In</w:t>
      </w:r>
    </w:p>
    <w:p w14:paraId="4A81B5B1" w14:textId="01349D79" w:rsidR="00D063B8" w:rsidRPr="00FC7ECC" w:rsidRDefault="0064695D" w:rsidP="00D063B8">
      <w:pPr>
        <w:pStyle w:val="ListParagraph"/>
        <w:numPr>
          <w:ilvl w:val="1"/>
          <w:numId w:val="3"/>
        </w:numPr>
        <w:rPr>
          <w:lang w:val="en-GB"/>
        </w:rPr>
      </w:pPr>
      <w:r w:rsidRPr="00FC7ECC">
        <w:rPr>
          <w:lang w:val="en-GB"/>
        </w:rPr>
        <w:t>The categories are clickable and lead to respective category page</w:t>
      </w:r>
    </w:p>
    <w:p w14:paraId="715DF736" w14:textId="72FBF724" w:rsidR="0064695D" w:rsidRPr="00FC7ECC" w:rsidRDefault="0064695D" w:rsidP="0064695D">
      <w:pPr>
        <w:pStyle w:val="ListParagraph"/>
        <w:numPr>
          <w:ilvl w:val="1"/>
          <w:numId w:val="3"/>
        </w:numPr>
        <w:rPr>
          <w:lang w:val="en-GB"/>
        </w:rPr>
      </w:pPr>
      <w:r w:rsidRPr="00FC7ECC">
        <w:rPr>
          <w:lang w:val="en-GB"/>
        </w:rPr>
        <w:t>In future other content and text options can be setup.</w:t>
      </w:r>
    </w:p>
    <w:p w14:paraId="47451E55" w14:textId="431B7043" w:rsidR="00C4064A" w:rsidRDefault="00C4064A" w:rsidP="0064695D">
      <w:pPr>
        <w:pStyle w:val="ListParagraph"/>
        <w:numPr>
          <w:ilvl w:val="1"/>
          <w:numId w:val="3"/>
        </w:numPr>
        <w:rPr>
          <w:lang w:val="en-GB"/>
        </w:rPr>
      </w:pPr>
      <w:r w:rsidRPr="00FC7ECC">
        <w:rPr>
          <w:lang w:val="en-GB"/>
        </w:rPr>
        <w:t xml:space="preserve">This should appear fixed only when the client is viewing the </w:t>
      </w:r>
      <w:r w:rsidR="00646970" w:rsidRPr="00FC7ECC">
        <w:rPr>
          <w:lang w:val="en-GB"/>
        </w:rPr>
        <w:t>H</w:t>
      </w:r>
      <w:r w:rsidRPr="00FC7ECC">
        <w:rPr>
          <w:lang w:val="en-GB"/>
        </w:rPr>
        <w:t>ome page.</w:t>
      </w:r>
    </w:p>
    <w:p w14:paraId="0EAE8160" w14:textId="116B900B" w:rsidR="00D82579" w:rsidRPr="00FC7ECC" w:rsidRDefault="00D82579" w:rsidP="0064695D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Exploring if easy to implement that it appears for </w:t>
      </w:r>
      <w:r w:rsidR="00E646F0">
        <w:rPr>
          <w:lang w:val="en-GB"/>
        </w:rPr>
        <w:t>twenties</w:t>
      </w:r>
      <w:r>
        <w:rPr>
          <w:lang w:val="en-GB"/>
        </w:rPr>
        <w:t xml:space="preserve"> and then </w:t>
      </w:r>
      <w:r w:rsidR="00166382">
        <w:rPr>
          <w:lang w:val="en-GB"/>
        </w:rPr>
        <w:t xml:space="preserve">disappears </w:t>
      </w:r>
      <w:r w:rsidR="007358FF">
        <w:rPr>
          <w:lang w:val="en-GB"/>
        </w:rPr>
        <w:t xml:space="preserve">AGAIN only to reappear after </w:t>
      </w:r>
      <w:r w:rsidR="006A7DD2">
        <w:rPr>
          <w:lang w:val="en-GB"/>
        </w:rPr>
        <w:t>5</w:t>
      </w:r>
      <w:r w:rsidR="007358FF">
        <w:rPr>
          <w:lang w:val="en-GB"/>
        </w:rPr>
        <w:t>minutes</w:t>
      </w:r>
      <w:r w:rsidR="006A7DD2">
        <w:rPr>
          <w:lang w:val="en-GB"/>
        </w:rPr>
        <w:t xml:space="preserve"> again.</w:t>
      </w:r>
      <w:r w:rsidR="00166382">
        <w:rPr>
          <w:lang w:val="en-GB"/>
        </w:rPr>
        <w:t xml:space="preserve"> </w:t>
      </w:r>
    </w:p>
    <w:p w14:paraId="17E7D528" w14:textId="77777777" w:rsidR="004F49BD" w:rsidRPr="00FC7ECC" w:rsidRDefault="004F49BD" w:rsidP="004F49BD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 w:rsidRPr="00FC7ECC">
        <w:rPr>
          <w:b/>
          <w:bCs/>
          <w:lang w:val="en-GB"/>
        </w:rPr>
        <w:t>Feedback awaited from client before starting implementation</w:t>
      </w:r>
    </w:p>
    <w:p w14:paraId="313822A3" w14:textId="2C4E272F" w:rsidR="001C4E1C" w:rsidRPr="00FC7ECC" w:rsidRDefault="006D4F04" w:rsidP="006710BB">
      <w:pPr>
        <w:pStyle w:val="Heading2"/>
        <w:numPr>
          <w:ilvl w:val="0"/>
          <w:numId w:val="5"/>
        </w:numPr>
        <w:rPr>
          <w:lang w:val="en-GB"/>
        </w:rPr>
      </w:pPr>
      <w:bookmarkStart w:id="16" w:name="_Toc90678726"/>
      <w:r>
        <w:rPr>
          <w:lang w:val="en-GB"/>
        </w:rPr>
        <w:t>Contact page rework</w:t>
      </w:r>
      <w:bookmarkEnd w:id="16"/>
    </w:p>
    <w:p w14:paraId="51959BE2" w14:textId="6681C1D2" w:rsidR="001C4E1C" w:rsidRPr="006710BB" w:rsidRDefault="001C4E1C" w:rsidP="001C4E1C">
      <w:pPr>
        <w:pStyle w:val="ListParagraph"/>
        <w:numPr>
          <w:ilvl w:val="0"/>
          <w:numId w:val="3"/>
        </w:numPr>
        <w:rPr>
          <w:lang w:val="en-GB"/>
          <w:rPrChange w:id="17" w:author="Bishwajit Singh" w:date="2021-12-18T00:12:00Z">
            <w:rPr>
              <w:lang w:val="nl-NL"/>
            </w:rPr>
          </w:rPrChange>
        </w:rPr>
      </w:pPr>
      <w:r w:rsidRPr="00FC7ECC">
        <w:rPr>
          <w:lang w:val="en-GB"/>
        </w:rPr>
        <w:t xml:space="preserve">We </w:t>
      </w:r>
      <w:r w:rsidR="00EC4635" w:rsidRPr="00FC7ECC">
        <w:rPr>
          <w:lang w:val="en-GB"/>
        </w:rPr>
        <w:t>foresee</w:t>
      </w:r>
      <w:r w:rsidRPr="00FC7ECC">
        <w:rPr>
          <w:lang w:val="en-GB"/>
        </w:rPr>
        <w:t xml:space="preserve"> that it remains same irrespective of the image </w:t>
      </w:r>
      <w:r w:rsidR="008C6EA7" w:rsidRPr="00FC7ECC">
        <w:rPr>
          <w:lang w:val="en-GB"/>
        </w:rPr>
        <w:t xml:space="preserve">FORMAT and size. </w:t>
      </w:r>
      <w:r w:rsidR="008C6EA7" w:rsidRPr="006710BB">
        <w:rPr>
          <w:lang w:val="en-GB"/>
          <w:rPrChange w:id="18" w:author="Bishwajit Singh" w:date="2021-12-18T00:12:00Z">
            <w:rPr>
              <w:lang w:val="nl-NL"/>
            </w:rPr>
          </w:rPrChange>
        </w:rPr>
        <w:t xml:space="preserve">Including </w:t>
      </w:r>
      <w:proofErr w:type="spellStart"/>
      <w:r w:rsidR="008C6EA7" w:rsidRPr="006710BB">
        <w:rPr>
          <w:lang w:val="en-GB"/>
          <w:rPrChange w:id="19" w:author="Bishwajit Singh" w:date="2021-12-18T00:12:00Z">
            <w:rPr>
              <w:lang w:val="nl-NL"/>
            </w:rPr>
          </w:rPrChange>
        </w:rPr>
        <w:t>overspan</w:t>
      </w:r>
      <w:proofErr w:type="spellEnd"/>
    </w:p>
    <w:p w14:paraId="577A222E" w14:textId="2B2375A9" w:rsidR="001E7B8F" w:rsidRPr="00FC7ECC" w:rsidRDefault="001E7B8F" w:rsidP="001C4E1C">
      <w:pPr>
        <w:pStyle w:val="ListParagraph"/>
        <w:numPr>
          <w:ilvl w:val="0"/>
          <w:numId w:val="3"/>
        </w:numPr>
        <w:rPr>
          <w:lang w:val="en-GB"/>
        </w:rPr>
      </w:pPr>
      <w:r w:rsidRPr="00FC7ECC">
        <w:rPr>
          <w:lang w:val="en-GB"/>
        </w:rPr>
        <w:t>People not working anymore – already updated.</w:t>
      </w:r>
    </w:p>
    <w:p w14:paraId="0A65A8C4" w14:textId="5BB03DCC" w:rsidR="00C12459" w:rsidRDefault="00C12459" w:rsidP="001C4E1C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Implementation confirmed by client.</w:t>
      </w:r>
    </w:p>
    <w:p w14:paraId="133FA2AA" w14:textId="77777777" w:rsidR="00C12459" w:rsidRDefault="00C12459" w:rsidP="00C12459">
      <w:pPr>
        <w:pStyle w:val="ListParagraph"/>
        <w:ind w:left="1440"/>
        <w:rPr>
          <w:lang w:val="nl-NL"/>
        </w:rPr>
      </w:pPr>
    </w:p>
    <w:p w14:paraId="2E6A8254" w14:textId="5CBB9485" w:rsidR="00D24E97" w:rsidRDefault="009C066E" w:rsidP="006710BB">
      <w:pPr>
        <w:pStyle w:val="Heading2"/>
        <w:numPr>
          <w:ilvl w:val="0"/>
          <w:numId w:val="5"/>
        </w:numPr>
        <w:rPr>
          <w:lang w:val="nl-NL"/>
        </w:rPr>
      </w:pPr>
      <w:bookmarkStart w:id="20" w:name="_Toc90678727"/>
      <w:r>
        <w:rPr>
          <w:lang w:val="nl-NL"/>
        </w:rPr>
        <w:t>Category</w:t>
      </w:r>
      <w:r w:rsidR="00E71FD6">
        <w:rPr>
          <w:lang w:val="nl-NL"/>
        </w:rPr>
        <w:t xml:space="preserve"> page</w:t>
      </w:r>
      <w:r>
        <w:rPr>
          <w:lang w:val="nl-NL"/>
        </w:rPr>
        <w:t xml:space="preserve"> changes:</w:t>
      </w:r>
      <w:bookmarkEnd w:id="20"/>
      <w:r w:rsidR="00D24E97">
        <w:rPr>
          <w:lang w:val="nl-NL"/>
        </w:rPr>
        <w:t xml:space="preserve"> </w:t>
      </w:r>
    </w:p>
    <w:p w14:paraId="4CCA8DD6" w14:textId="25A34DE7" w:rsidR="00D70696" w:rsidRPr="00FC7ECC" w:rsidRDefault="001F483C" w:rsidP="00D24E97">
      <w:pPr>
        <w:pStyle w:val="ListParagraph"/>
        <w:numPr>
          <w:ilvl w:val="0"/>
          <w:numId w:val="3"/>
        </w:numPr>
        <w:rPr>
          <w:lang w:val="en-GB"/>
        </w:rPr>
      </w:pPr>
      <w:r w:rsidRPr="00FC7ECC">
        <w:rPr>
          <w:lang w:val="en-GB"/>
        </w:rPr>
        <w:t>A</w:t>
      </w:r>
      <w:r w:rsidR="0042035D" w:rsidRPr="00FC7ECC">
        <w:rPr>
          <w:lang w:val="en-GB"/>
        </w:rPr>
        <w:t>fter clicking on format, new window pops up with format. Here when hovering</w:t>
      </w:r>
      <w:r w:rsidR="00872CAA" w:rsidRPr="00FC7ECC">
        <w:rPr>
          <w:lang w:val="en-GB"/>
        </w:rPr>
        <w:t xml:space="preserve"> LXB </w:t>
      </w:r>
      <w:r w:rsidR="00AE09D2" w:rsidRPr="00FC7ECC">
        <w:rPr>
          <w:lang w:val="en-GB"/>
        </w:rPr>
        <w:t>3,00x5,00m</w:t>
      </w:r>
      <w:r w:rsidR="00D70696" w:rsidRPr="00FC7ECC">
        <w:rPr>
          <w:lang w:val="en-GB"/>
        </w:rPr>
        <w:t>, colour should change to same blue colour that happens after clicking.</w:t>
      </w:r>
    </w:p>
    <w:p w14:paraId="2A28362C" w14:textId="7FE87DA5" w:rsidR="00872CAA" w:rsidRDefault="00872CAA" w:rsidP="00872CAA">
      <w:pPr>
        <w:pStyle w:val="ListParagraph"/>
        <w:ind w:left="1440"/>
        <w:rPr>
          <w:lang w:val="nl-NL"/>
        </w:rPr>
      </w:pPr>
      <w:r>
        <w:rPr>
          <w:noProof/>
        </w:rPr>
        <w:lastRenderedPageBreak/>
        <w:drawing>
          <wp:inline distT="0" distB="0" distL="0" distR="0" wp14:anchorId="15291E93" wp14:editId="557331E0">
            <wp:extent cx="5760720" cy="3240405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ABA1" w14:textId="596C6058" w:rsidR="00D24E97" w:rsidRDefault="009C066E" w:rsidP="00D24E97">
      <w:pPr>
        <w:pStyle w:val="ListParagraph"/>
        <w:numPr>
          <w:ilvl w:val="0"/>
          <w:numId w:val="3"/>
        </w:numPr>
        <w:rPr>
          <w:lang w:val="nl-NL"/>
        </w:rPr>
      </w:pPr>
      <w:r w:rsidRPr="00FC7ECC">
        <w:rPr>
          <w:lang w:val="en-GB"/>
        </w:rPr>
        <w:t>When clicking on</w:t>
      </w:r>
      <w:r w:rsidR="00AE09D2" w:rsidRPr="00FC7ECC">
        <w:rPr>
          <w:lang w:val="en-GB"/>
        </w:rPr>
        <w:t xml:space="preserve"> of the dimensions, the depth variations appear. </w:t>
      </w:r>
      <w:r w:rsidR="000C47A2" w:rsidRPr="00FC7ECC">
        <w:rPr>
          <w:lang w:val="en-GB"/>
        </w:rPr>
        <w:t xml:space="preserve">And when one hovers on the depth </w:t>
      </w:r>
      <w:r w:rsidR="00D82D3B" w:rsidRPr="00FC7ECC">
        <w:rPr>
          <w:lang w:val="en-GB"/>
        </w:rPr>
        <w:t>1,20m, it</w:t>
      </w:r>
      <w:r w:rsidR="00AE09D2" w:rsidRPr="00FC7ECC">
        <w:rPr>
          <w:lang w:val="en-GB"/>
        </w:rPr>
        <w:t xml:space="preserve"> should again on change colour to white.</w:t>
      </w:r>
      <w:r w:rsidR="00D82D3B" w:rsidRPr="00FC7ECC">
        <w:rPr>
          <w:lang w:val="en-GB"/>
        </w:rPr>
        <w:t xml:space="preserve"> </w:t>
      </w:r>
      <w:r w:rsidR="00D82D3B">
        <w:rPr>
          <w:lang w:val="nl-NL"/>
        </w:rPr>
        <w:t>Same color as on product page slider.</w:t>
      </w:r>
    </w:p>
    <w:p w14:paraId="068FFE4B" w14:textId="4EB05B8A" w:rsidR="000C47A2" w:rsidRDefault="000C47A2" w:rsidP="000C47A2">
      <w:pPr>
        <w:pStyle w:val="ListParagraph"/>
        <w:ind w:left="1440"/>
        <w:rPr>
          <w:lang w:val="nl-NL"/>
        </w:rPr>
      </w:pPr>
      <w:r>
        <w:rPr>
          <w:noProof/>
        </w:rPr>
        <w:drawing>
          <wp:inline distT="0" distB="0" distL="0" distR="0" wp14:anchorId="5EB499D1" wp14:editId="4A01B701">
            <wp:extent cx="5760720" cy="324040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1488" w14:textId="30E349BD" w:rsidR="00D24E97" w:rsidRDefault="00D82D3B" w:rsidP="00D24E97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Tekst KIES JE FORMAAT should be changed to KIES JE DIEPTE</w:t>
      </w:r>
    </w:p>
    <w:p w14:paraId="15F78578" w14:textId="77777777" w:rsidR="00D24E97" w:rsidRDefault="00D24E97" w:rsidP="00D24E97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Implementation confirmed by client.</w:t>
      </w:r>
    </w:p>
    <w:p w14:paraId="72E2EA9C" w14:textId="77777777" w:rsidR="0040615D" w:rsidRDefault="0040615D" w:rsidP="006710BB">
      <w:pPr>
        <w:pStyle w:val="Heading2"/>
        <w:numPr>
          <w:ilvl w:val="0"/>
          <w:numId w:val="5"/>
        </w:numPr>
        <w:rPr>
          <w:lang w:val="nl-NL"/>
        </w:rPr>
      </w:pPr>
      <w:bookmarkStart w:id="21" w:name="_Toc90678728"/>
      <w:r>
        <w:rPr>
          <w:lang w:val="nl-NL"/>
        </w:rPr>
        <w:t>Wordpress environment update:</w:t>
      </w:r>
      <w:bookmarkEnd w:id="21"/>
    </w:p>
    <w:p w14:paraId="1E4DFDB4" w14:textId="2DB8E4DD" w:rsidR="00ED7AA1" w:rsidRPr="006710BB" w:rsidRDefault="009E35AD" w:rsidP="0040615D">
      <w:pPr>
        <w:pStyle w:val="ListParagraph"/>
        <w:numPr>
          <w:ilvl w:val="0"/>
          <w:numId w:val="3"/>
        </w:numPr>
        <w:rPr>
          <w:lang w:val="en-GB"/>
          <w:rPrChange w:id="22" w:author="Bishwajit Singh" w:date="2021-12-18T00:12:00Z">
            <w:rPr>
              <w:lang w:val="nl-NL"/>
            </w:rPr>
          </w:rPrChange>
        </w:rPr>
      </w:pPr>
      <w:r w:rsidRPr="006710BB">
        <w:rPr>
          <w:lang w:val="en-GB"/>
          <w:rPrChange w:id="23" w:author="Bishwajit Singh" w:date="2021-12-18T00:12:00Z">
            <w:rPr>
              <w:lang w:val="nl-NL"/>
            </w:rPr>
          </w:rPrChange>
        </w:rPr>
        <w:t>Wo commerce</w:t>
      </w:r>
      <w:r w:rsidR="00ED7AA1" w:rsidRPr="006710BB">
        <w:rPr>
          <w:lang w:val="en-GB"/>
          <w:rPrChange w:id="24" w:author="Bishwajit Singh" w:date="2021-12-18T00:12:00Z">
            <w:rPr>
              <w:lang w:val="nl-NL"/>
            </w:rPr>
          </w:rPrChange>
        </w:rPr>
        <w:t xml:space="preserve"> </w:t>
      </w:r>
      <w:r w:rsidR="00E527E5" w:rsidRPr="006710BB">
        <w:rPr>
          <w:lang w:val="en-GB"/>
          <w:rPrChange w:id="25" w:author="Bishwajit Singh" w:date="2021-12-18T00:12:00Z">
            <w:rPr>
              <w:lang w:val="nl-NL"/>
            </w:rPr>
          </w:rPrChange>
        </w:rPr>
        <w:t xml:space="preserve">major </w:t>
      </w:r>
      <w:r w:rsidR="00ED7AA1" w:rsidRPr="006710BB">
        <w:rPr>
          <w:lang w:val="en-GB"/>
          <w:rPrChange w:id="26" w:author="Bishwajit Singh" w:date="2021-12-18T00:12:00Z">
            <w:rPr>
              <w:lang w:val="nl-NL"/>
            </w:rPr>
          </w:rPrChange>
        </w:rPr>
        <w:t>update</w:t>
      </w:r>
      <w:r w:rsidR="00E527E5" w:rsidRPr="006710BB">
        <w:rPr>
          <w:lang w:val="en-GB"/>
          <w:rPrChange w:id="27" w:author="Bishwajit Singh" w:date="2021-12-18T00:12:00Z">
            <w:rPr>
              <w:lang w:val="nl-NL"/>
            </w:rPr>
          </w:rPrChange>
        </w:rPr>
        <w:t xml:space="preserve"> 5.X </w:t>
      </w:r>
      <w:r w:rsidR="00C02FB1" w:rsidRPr="006710BB">
        <w:rPr>
          <w:lang w:val="en-GB"/>
          <w:rPrChange w:id="28" w:author="Bishwajit Singh" w:date="2021-12-18T00:12:00Z">
            <w:rPr>
              <w:lang w:val="nl-NL"/>
            </w:rPr>
          </w:rPrChange>
        </w:rPr>
        <w:t>-&gt; 6.0.0</w:t>
      </w:r>
    </w:p>
    <w:p w14:paraId="48107D25" w14:textId="48582124" w:rsidR="007658AA" w:rsidRPr="00FC7ECC" w:rsidRDefault="007658AA" w:rsidP="0040615D">
      <w:pPr>
        <w:pStyle w:val="ListParagraph"/>
        <w:numPr>
          <w:ilvl w:val="0"/>
          <w:numId w:val="3"/>
        </w:numPr>
        <w:rPr>
          <w:lang w:val="en-GB"/>
        </w:rPr>
      </w:pPr>
      <w:r w:rsidRPr="00FC7ECC">
        <w:rPr>
          <w:lang w:val="en-GB"/>
        </w:rPr>
        <w:t xml:space="preserve"> </w:t>
      </w:r>
      <w:r w:rsidR="00672622" w:rsidRPr="00FC7ECC">
        <w:rPr>
          <w:lang w:val="en-GB"/>
        </w:rPr>
        <w:t>Other plugins update including WPML</w:t>
      </w:r>
      <w:r w:rsidR="00C749C8" w:rsidRPr="00FC7ECC">
        <w:rPr>
          <w:lang w:val="en-GB"/>
        </w:rPr>
        <w:t xml:space="preserve"> multilingual </w:t>
      </w:r>
    </w:p>
    <w:p w14:paraId="6CE3CF56" w14:textId="659F4B95" w:rsidR="00590753" w:rsidRPr="00FC7ECC" w:rsidRDefault="00590753" w:rsidP="00590753">
      <w:pPr>
        <w:pStyle w:val="ListParagraph"/>
        <w:rPr>
          <w:lang w:val="en-GB"/>
        </w:rPr>
      </w:pPr>
    </w:p>
    <w:sectPr w:rsidR="00590753" w:rsidRPr="00FC7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76F69"/>
    <w:multiLevelType w:val="hybridMultilevel"/>
    <w:tmpl w:val="9D762E62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3131AC"/>
    <w:multiLevelType w:val="hybridMultilevel"/>
    <w:tmpl w:val="A51EE2BE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BD469D"/>
    <w:multiLevelType w:val="hybridMultilevel"/>
    <w:tmpl w:val="0DAE44C2"/>
    <w:lvl w:ilvl="0" w:tplc="09F6656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19A5386"/>
    <w:multiLevelType w:val="hybridMultilevel"/>
    <w:tmpl w:val="B0EA7F7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A775D"/>
    <w:multiLevelType w:val="hybridMultilevel"/>
    <w:tmpl w:val="994805D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ishwajit Singh">
    <w15:presenceInfo w15:providerId="AD" w15:userId="S::Bishwajit.singh@jopapp.be::884ba520-5217-46de-b8bb-a973656695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nl-NL" w:vendorID="64" w:dllVersion="0" w:nlCheck="1" w:checkStyle="0"/>
  <w:activeWritingStyle w:appName="MSWord" w:lang="en-GB" w:vendorID="64" w:dllVersion="0" w:nlCheck="1" w:checkStyle="0"/>
  <w:activeWritingStyle w:appName="MSWord" w:lang="nl-BE" w:vendorID="64" w:dllVersion="0" w:nlCheck="1" w:checkStyle="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L6GhUv4MUf4p5BEmbjReTm+LxXgp+o9rtr99rkVLI95bR7ij1f93mw9Sh/qmRtsAL5OqFjXYlv+V8LNalKzuBQ==" w:salt="sLQQbdb6dgWptSW6et1JY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53"/>
    <w:rsid w:val="00001C8F"/>
    <w:rsid w:val="0001083E"/>
    <w:rsid w:val="00016715"/>
    <w:rsid w:val="00024F26"/>
    <w:rsid w:val="00080ED5"/>
    <w:rsid w:val="000C47A2"/>
    <w:rsid w:val="00110BE0"/>
    <w:rsid w:val="00120303"/>
    <w:rsid w:val="0016391A"/>
    <w:rsid w:val="00166382"/>
    <w:rsid w:val="00181DC0"/>
    <w:rsid w:val="001B3DB4"/>
    <w:rsid w:val="001B4FE3"/>
    <w:rsid w:val="001C4E1C"/>
    <w:rsid w:val="001E36EB"/>
    <w:rsid w:val="001E7B8F"/>
    <w:rsid w:val="001F483C"/>
    <w:rsid w:val="002200A6"/>
    <w:rsid w:val="00225FEC"/>
    <w:rsid w:val="0025531D"/>
    <w:rsid w:val="00264E32"/>
    <w:rsid w:val="00267429"/>
    <w:rsid w:val="00295858"/>
    <w:rsid w:val="002E5AE0"/>
    <w:rsid w:val="00377CD9"/>
    <w:rsid w:val="003C3B29"/>
    <w:rsid w:val="003E5791"/>
    <w:rsid w:val="003F5DAA"/>
    <w:rsid w:val="0040615D"/>
    <w:rsid w:val="0041312F"/>
    <w:rsid w:val="0042035D"/>
    <w:rsid w:val="00432AB9"/>
    <w:rsid w:val="00463F74"/>
    <w:rsid w:val="004773CB"/>
    <w:rsid w:val="00477CDF"/>
    <w:rsid w:val="004A3560"/>
    <w:rsid w:val="004B0B42"/>
    <w:rsid w:val="004F49BD"/>
    <w:rsid w:val="005011E3"/>
    <w:rsid w:val="0050259A"/>
    <w:rsid w:val="00512C31"/>
    <w:rsid w:val="00514995"/>
    <w:rsid w:val="005523C6"/>
    <w:rsid w:val="005527B3"/>
    <w:rsid w:val="00553E20"/>
    <w:rsid w:val="00590753"/>
    <w:rsid w:val="00612A4E"/>
    <w:rsid w:val="00640C1F"/>
    <w:rsid w:val="0064695D"/>
    <w:rsid w:val="00646970"/>
    <w:rsid w:val="006710BB"/>
    <w:rsid w:val="00672622"/>
    <w:rsid w:val="00695B55"/>
    <w:rsid w:val="006A7DD2"/>
    <w:rsid w:val="006D4F04"/>
    <w:rsid w:val="006E0FD3"/>
    <w:rsid w:val="006E7445"/>
    <w:rsid w:val="00734FD9"/>
    <w:rsid w:val="007358FF"/>
    <w:rsid w:val="007658AA"/>
    <w:rsid w:val="007A0204"/>
    <w:rsid w:val="007A1A24"/>
    <w:rsid w:val="007E157F"/>
    <w:rsid w:val="008123A8"/>
    <w:rsid w:val="00820ED1"/>
    <w:rsid w:val="00824B84"/>
    <w:rsid w:val="00860801"/>
    <w:rsid w:val="00864C97"/>
    <w:rsid w:val="00872405"/>
    <w:rsid w:val="00872CAA"/>
    <w:rsid w:val="00894F2D"/>
    <w:rsid w:val="008C6EA7"/>
    <w:rsid w:val="008F5135"/>
    <w:rsid w:val="00903A7B"/>
    <w:rsid w:val="009077E7"/>
    <w:rsid w:val="00963848"/>
    <w:rsid w:val="00965308"/>
    <w:rsid w:val="009C066E"/>
    <w:rsid w:val="009E35AD"/>
    <w:rsid w:val="009F103D"/>
    <w:rsid w:val="009F52C6"/>
    <w:rsid w:val="00A54674"/>
    <w:rsid w:val="00A715A5"/>
    <w:rsid w:val="00AD6D04"/>
    <w:rsid w:val="00AE09D2"/>
    <w:rsid w:val="00AE1ADE"/>
    <w:rsid w:val="00B05F3A"/>
    <w:rsid w:val="00B10693"/>
    <w:rsid w:val="00B1748D"/>
    <w:rsid w:val="00B1758D"/>
    <w:rsid w:val="00B20E52"/>
    <w:rsid w:val="00B25811"/>
    <w:rsid w:val="00B73E48"/>
    <w:rsid w:val="00BB45F4"/>
    <w:rsid w:val="00BB48F5"/>
    <w:rsid w:val="00BF45EB"/>
    <w:rsid w:val="00C02FB1"/>
    <w:rsid w:val="00C12459"/>
    <w:rsid w:val="00C12513"/>
    <w:rsid w:val="00C25892"/>
    <w:rsid w:val="00C33A0B"/>
    <w:rsid w:val="00C4064A"/>
    <w:rsid w:val="00C749C8"/>
    <w:rsid w:val="00CA6177"/>
    <w:rsid w:val="00CC294C"/>
    <w:rsid w:val="00CD39E0"/>
    <w:rsid w:val="00D063B8"/>
    <w:rsid w:val="00D24E97"/>
    <w:rsid w:val="00D32165"/>
    <w:rsid w:val="00D70696"/>
    <w:rsid w:val="00D7415F"/>
    <w:rsid w:val="00D82579"/>
    <w:rsid w:val="00D82760"/>
    <w:rsid w:val="00D82D3B"/>
    <w:rsid w:val="00D85E97"/>
    <w:rsid w:val="00D96AB5"/>
    <w:rsid w:val="00E23C11"/>
    <w:rsid w:val="00E31EE0"/>
    <w:rsid w:val="00E527E5"/>
    <w:rsid w:val="00E646F0"/>
    <w:rsid w:val="00E66153"/>
    <w:rsid w:val="00E71895"/>
    <w:rsid w:val="00E71FD6"/>
    <w:rsid w:val="00E84597"/>
    <w:rsid w:val="00E84FF5"/>
    <w:rsid w:val="00EB5694"/>
    <w:rsid w:val="00EC43FF"/>
    <w:rsid w:val="00EC4635"/>
    <w:rsid w:val="00ED7AA1"/>
    <w:rsid w:val="00F1187D"/>
    <w:rsid w:val="00F1456B"/>
    <w:rsid w:val="00F35BBE"/>
    <w:rsid w:val="00F46E3A"/>
    <w:rsid w:val="00F6635C"/>
    <w:rsid w:val="00F6648C"/>
    <w:rsid w:val="00F715EA"/>
    <w:rsid w:val="00F84220"/>
    <w:rsid w:val="00F9309B"/>
    <w:rsid w:val="00FC7ECC"/>
    <w:rsid w:val="00FD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8A2EF26"/>
  <w15:chartTrackingRefBased/>
  <w15:docId w15:val="{6D69CBA0-262B-4C72-A098-1DC1F7A4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C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07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57F"/>
    <w:rPr>
      <w:color w:val="0000FF"/>
      <w:u w:val="single"/>
    </w:rPr>
  </w:style>
  <w:style w:type="paragraph" w:styleId="Revision">
    <w:name w:val="Revision"/>
    <w:hidden/>
    <w:uiPriority w:val="99"/>
    <w:semiHidden/>
    <w:rsid w:val="00024F26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5523C6"/>
    <w:pPr>
      <w:outlineLvl w:val="9"/>
    </w:pPr>
    <w:rPr>
      <w:lang w:eastAsia="nl-BE"/>
    </w:rPr>
  </w:style>
  <w:style w:type="paragraph" w:styleId="TOC2">
    <w:name w:val="toc 2"/>
    <w:basedOn w:val="Normal"/>
    <w:next w:val="Normal"/>
    <w:autoRedefine/>
    <w:uiPriority w:val="39"/>
    <w:unhideWhenUsed/>
    <w:rsid w:val="005523C6"/>
    <w:pPr>
      <w:spacing w:after="100"/>
      <w:ind w:left="220"/>
    </w:pPr>
    <w:rPr>
      <w:rFonts w:eastAsiaTheme="minorEastAsia" w:cs="Times New Roman"/>
      <w:lang w:eastAsia="nl-BE"/>
    </w:rPr>
  </w:style>
  <w:style w:type="paragraph" w:styleId="TOC1">
    <w:name w:val="toc 1"/>
    <w:basedOn w:val="Normal"/>
    <w:next w:val="Normal"/>
    <w:autoRedefine/>
    <w:uiPriority w:val="39"/>
    <w:unhideWhenUsed/>
    <w:rsid w:val="00AE1ADE"/>
    <w:pPr>
      <w:tabs>
        <w:tab w:val="right" w:leader="dot" w:pos="9062"/>
      </w:tabs>
      <w:spacing w:after="100"/>
      <w:pPrChange w:id="0" w:author="Bishwajit Singh" w:date="2021-12-18T00:12:00Z">
        <w:pPr>
          <w:tabs>
            <w:tab w:val="right" w:leader="dot" w:pos="9062"/>
          </w:tabs>
          <w:spacing w:after="100" w:line="259" w:lineRule="auto"/>
        </w:pPr>
      </w:pPrChange>
    </w:pPr>
    <w:rPr>
      <w:rFonts w:eastAsiaTheme="minorEastAsia" w:cs="Times New Roman"/>
      <w:lang w:eastAsia="nl-BE"/>
      <w:rPrChange w:id="0" w:author="Bishwajit Singh" w:date="2021-12-18T00:12:00Z">
        <w:rPr>
          <w:rFonts w:asciiTheme="minorHAnsi" w:eastAsiaTheme="minorEastAsia" w:hAnsiTheme="minorHAnsi"/>
          <w:sz w:val="22"/>
          <w:szCs w:val="22"/>
          <w:lang w:val="nl-BE" w:eastAsia="nl-BE" w:bidi="ar-SA"/>
        </w:rPr>
      </w:rPrChange>
    </w:rPr>
  </w:style>
  <w:style w:type="paragraph" w:styleId="TOC3">
    <w:name w:val="toc 3"/>
    <w:basedOn w:val="Normal"/>
    <w:next w:val="Normal"/>
    <w:autoRedefine/>
    <w:uiPriority w:val="39"/>
    <w:unhideWhenUsed/>
    <w:rsid w:val="005523C6"/>
    <w:pPr>
      <w:spacing w:after="100"/>
      <w:ind w:left="440"/>
    </w:pPr>
    <w:rPr>
      <w:rFonts w:eastAsiaTheme="minorEastAsia" w:cs="Times New Roman"/>
      <w:lang w:eastAsia="nl-BE"/>
    </w:rPr>
  </w:style>
  <w:style w:type="character" w:customStyle="1" w:styleId="Heading2Char">
    <w:name w:val="Heading 2 Char"/>
    <w:basedOn w:val="DefaultParagraphFont"/>
    <w:link w:val="Heading2"/>
    <w:uiPriority w:val="9"/>
    <w:rsid w:val="00864C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hyperlink" Target="https://eur02.safelinks.protection.outlook.com/?url=https%3A%2F%2Fwww.multisafepay.com%2Fbe_nl%2Fdocumentatie-be%2Fhandleiding-multisafepay-control%2F&amp;data=04%7C01%7CRaf%40radikal.io%7C400acae9fd2c4364abb608d9370ca9d7%7C49c3d703357947bfa8887c913fbdced9%7C0%7C0%7C637601350006539316%7CUnknown%7CTWFpbGZsb3d8eyJWIjoiMC4wLjAwMDAiLCJQIjoiV2luMzIiLCJBTiI6Ik1haWwiLCJXVCI6Mn0%3D%7C1000&amp;sdata=urZQdywj%2B2gKmzgu%2BD%2B0lhwk7Ko%2BpwiS8saTYFK8XKA%3D&amp;reserved=0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docs.multisafepay.com/getting-started/test-your-integration/test-payment-detail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eur02.safelinks.protection.outlook.com/?url=https%3A%2F%2Fwww.multisafepay.com%2Fdocumentation%2Fdoc%2FAPI-Reference%2F&amp;data=04%7C01%7CRaf%40radikal.io%7C400acae9fd2c4364abb608d9370ca9d7%7C49c3d703357947bfa8887c913fbdced9%7C0%7C0%7C637601350006529356%7CUnknown%7CTWFpbGZsb3d8eyJWIjoiMC4wLjAwMDAiLCJQIjoiV2luMzIiLCJBTiI6Ik1haWwiLCJXVCI6Mn0%3D%7C1000&amp;sdata=W6%2BINrmRMXonDs7Gk8YcMSIts8%2B7qfwvD6Z8Q5lZqGk%3D&amp;reserved=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ur02.safelinks.protection.outlook.com/?url=https%3A%2F%2Ftestmerchant.multisafepay.com%2F&amp;data=04%7C01%7CRaf%40radikal.io%7C400acae9fd2c4364abb608d9370ca9d7%7C49c3d703357947bfa8887c913fbdced9%7C0%7C0%7C637601350006519394%7CUnknown%7CTWFpbGZsb3d8eyJWIjoiMC4wLjAwMDAiLCJQIjoiV2luMzIiLCJBTiI6Ik1haWwiLCJXVCI6Mn0%3D%7C1000&amp;sdata=4392iOP7Ou%2FxDXraBzORc%2BTidhCd%2BqwPDCp3uVTjb8I%3D&amp;reserved=0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95BEE-C773-4143-8F66-B0968582D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4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Bishwajit Singh</dc:creator>
  <cp:keywords/>
  <dc:description/>
  <cp:lastModifiedBy>Bishwajit Singh</cp:lastModifiedBy>
  <cp:revision>132</cp:revision>
  <dcterms:created xsi:type="dcterms:W3CDTF">2021-12-15T13:06:00Z</dcterms:created>
  <dcterms:modified xsi:type="dcterms:W3CDTF">2021-12-17T23:18:00Z</dcterms:modified>
</cp:coreProperties>
</file>