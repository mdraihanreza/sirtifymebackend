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05A04" w:rsidRDefault="0006565D">
      <w:pPr>
        <w:ind w:hanging="2"/>
        <w:rPr>
          <w:del w:id="2" w:author="CARA-USER" w:date="2023-04-04T17:01:00Z"/>
          <w:sz w:val="28"/>
          <w:szCs w:val="28"/>
        </w:rPr>
      </w:pPr>
      <w:bookmarkStart w:id="3" w:name="_GoBack"/>
      <w:bookmarkEnd w:id="3"/>
      <w:r w:rsidRPr="00D5080D">
        <w:rPr>
          <w:rFonts w:ascii="Courier New" w:hAnsi="Courier New"/>
          <w:rPrChange w:id="4" w:author="CARA-USER" w:date="2023-04-04T17:01:00Z">
            <w:rPr>
              <w:b/>
              <w:sz w:val="28"/>
              <w:szCs w:val="28"/>
            </w:rPr>
          </w:rPrChange>
        </w:rPr>
        <w:t>Bu</w:t>
      </w:r>
      <w:r w:rsidRPr="00D5080D">
        <w:rPr>
          <w:rFonts w:ascii="Courier New" w:hAnsi="Courier New"/>
          <w:rPrChange w:id="5" w:author="CARA-USER" w:date="2023-04-04T17:01:00Z">
            <w:rPr>
              <w:b/>
              <w:sz w:val="28"/>
              <w:szCs w:val="28"/>
            </w:rPr>
          </w:rPrChange>
        </w:rPr>
        <w:t>y Used Book:</w:t>
      </w:r>
    </w:p>
    <w:p w14:paraId="00000002" w14:textId="77777777" w:rsidR="00705A04" w:rsidRPr="00D5080D" w:rsidRDefault="0006565D" w:rsidP="00D5080D">
      <w:pPr>
        <w:pStyle w:val="PlainText"/>
        <w:rPr>
          <w:rFonts w:ascii="Courier New" w:hAnsi="Courier New"/>
          <w:rPrChange w:id="6" w:author="CARA-USER" w:date="2023-04-04T17:01:00Z">
            <w:rPr/>
          </w:rPrChange>
        </w:rPr>
        <w:pPrChange w:id="7" w:author="CARA-USER" w:date="2023-04-04T17:01:00Z">
          <w:pPr>
            <w:ind w:left="0" w:hanging="2"/>
          </w:pPr>
        </w:pPrChange>
      </w:pPr>
      <w:r w:rsidRPr="00D5080D">
        <w:rPr>
          <w:rFonts w:ascii="Courier New" w:hAnsi="Courier New"/>
          <w:rPrChange w:id="8" w:author="CARA-USER" w:date="2023-04-04T17:01:00Z">
            <w:rPr/>
          </w:rPrChange>
        </w:rPr>
        <w:t xml:space="preserve">Past few years the demand of used books is increased, most of the people prefer used books except bought a fresh book because of lowest price and attractive discount. </w:t>
      </w:r>
      <w:del w:id="9" w:author="CARA-USER" w:date="2023-04-04T17:01:00Z">
        <w:r>
          <w:delText xml:space="preserve">They can used the books for personal use or gift someone. For student it’s good to used , used book even we have to start a step in schools and college, when a new session start they don’t need to buy their new courses, school  have to provide last session course to the new students. It’s happens in other country except India. For print a book we have cut the trees which are harmful for the environment so it’s good for the environment also to buy or sell used book.  </w:delText>
        </w:r>
        <w:r>
          <w:br/>
          <w:delText xml:space="preserve"> In India some people are not so rich that they can afford the copy of new book it’s so easy to find to buy used book in the lowest price on shops and websites also.</w:delText>
        </w:r>
      </w:del>
    </w:p>
    <w:p w14:paraId="3B3ECE4A" w14:textId="77777777" w:rsidR="006D4122" w:rsidRPr="00D5080D" w:rsidRDefault="00640F75" w:rsidP="00D5080D">
      <w:pPr>
        <w:pStyle w:val="PlainText"/>
        <w:rPr>
          <w:ins w:id="10" w:author="CARA-USER" w:date="2023-04-04T17:01:00Z"/>
          <w:rFonts w:ascii="Courier New" w:hAnsi="Courier New" w:cs="Courier New"/>
        </w:rPr>
      </w:pPr>
      <w:ins w:id="11" w:author="CARA-USER" w:date="2023-04-04T17:01:00Z">
        <w:r w:rsidRPr="00D5080D">
          <w:rPr>
            <w:rFonts w:ascii="Courier New" w:hAnsi="Courier New" w:cs="Courier New"/>
          </w:rPr>
          <w:t xml:space="preserve">They can use the books for personal use or gift someone. </w:t>
        </w:r>
      </w:ins>
    </w:p>
    <w:p w14:paraId="00000003" w14:textId="77777777" w:rsidR="00705A04" w:rsidRDefault="0006565D">
      <w:pPr>
        <w:ind w:hanging="2"/>
        <w:rPr>
          <w:del w:id="12" w:author="CARA-USER" w:date="2023-04-04T17:01:00Z"/>
        </w:rPr>
      </w:pPr>
      <w:del w:id="13" w:author="CARA-USER" w:date="2023-04-04T17:01:00Z">
        <w:r>
          <w:delText>Now it’s a trend to buy or sell used book and other items, it’s gave the profit to both buyer and seller. A buyer buys a book and used it and again he can sell the book. It convenient  for everyone.</w:delText>
        </w:r>
      </w:del>
    </w:p>
    <w:p w14:paraId="00000004" w14:textId="77777777" w:rsidR="00705A04" w:rsidRDefault="0006565D">
      <w:pPr>
        <w:ind w:hanging="2"/>
        <w:rPr>
          <w:del w:id="14" w:author="CARA-USER" w:date="2023-04-04T17:01:00Z"/>
        </w:rPr>
      </w:pPr>
      <w:del w:id="15" w:author="CARA-USER" w:date="2023-04-04T17:01:00Z">
        <w:r>
          <w:delText>-------------------------------------------------------------------------------------------------------------------------------------------</w:delText>
        </w:r>
      </w:del>
    </w:p>
    <w:p w14:paraId="00000005" w14:textId="77777777" w:rsidR="00705A04" w:rsidRDefault="00705A04">
      <w:pPr>
        <w:ind w:hanging="2"/>
        <w:rPr>
          <w:del w:id="16" w:author="CARA-USER" w:date="2023-04-04T17:01:00Z"/>
        </w:rPr>
      </w:pPr>
    </w:p>
    <w:p w14:paraId="00000006" w14:textId="77777777" w:rsidR="00705A04" w:rsidRDefault="0006565D">
      <w:pPr>
        <w:ind w:hanging="2"/>
        <w:rPr>
          <w:del w:id="17" w:author="CARA-USER" w:date="2023-04-04T17:01:00Z"/>
        </w:rPr>
      </w:pPr>
      <w:del w:id="18" w:author="CARA-USER" w:date="2023-04-04T17:01:00Z">
        <w:r>
          <w:delText xml:space="preserve"> </w:delText>
        </w:r>
      </w:del>
    </w:p>
    <w:p w14:paraId="00000007" w14:textId="77777777" w:rsidR="00705A04" w:rsidRDefault="00705A04">
      <w:pPr>
        <w:ind w:hanging="2"/>
        <w:rPr>
          <w:del w:id="19" w:author="CARA-USER" w:date="2023-04-04T17:01:00Z"/>
        </w:rPr>
      </w:pPr>
    </w:p>
    <w:p w14:paraId="00000008" w14:textId="77777777" w:rsidR="00705A04" w:rsidRDefault="00705A04">
      <w:pPr>
        <w:ind w:hanging="2"/>
        <w:rPr>
          <w:del w:id="20" w:author="CARA-USER" w:date="2023-04-04T17:01:00Z"/>
        </w:rPr>
      </w:pPr>
    </w:p>
    <w:p w14:paraId="00000009" w14:textId="77777777" w:rsidR="00705A04" w:rsidRDefault="00705A04">
      <w:pPr>
        <w:ind w:hanging="2"/>
        <w:rPr>
          <w:del w:id="21" w:author="CARA-USER" w:date="2023-04-04T17:01:00Z"/>
        </w:rPr>
      </w:pPr>
    </w:p>
    <w:p w14:paraId="0000000A" w14:textId="77777777" w:rsidR="00705A04" w:rsidRDefault="00705A04">
      <w:pPr>
        <w:ind w:hanging="2"/>
        <w:rPr>
          <w:del w:id="22" w:author="CARA-USER" w:date="2023-04-04T17:01:00Z"/>
        </w:rPr>
      </w:pPr>
    </w:p>
    <w:p w14:paraId="0000000B" w14:textId="77777777" w:rsidR="00705A04" w:rsidRDefault="00705A04">
      <w:pPr>
        <w:ind w:hanging="2"/>
        <w:rPr>
          <w:del w:id="23" w:author="CARA-USER" w:date="2023-04-04T17:01:00Z"/>
        </w:rPr>
      </w:pPr>
    </w:p>
    <w:p w14:paraId="0000000C" w14:textId="77777777" w:rsidR="00705A04" w:rsidRPr="00D5080D" w:rsidRDefault="0006565D" w:rsidP="00D5080D">
      <w:pPr>
        <w:pStyle w:val="PlainText"/>
        <w:rPr>
          <w:rFonts w:ascii="Courier New" w:hAnsi="Courier New"/>
          <w:rPrChange w:id="24" w:author="CARA-USER" w:date="2023-04-04T17:01:00Z">
            <w:rPr/>
          </w:rPrChange>
        </w:rPr>
        <w:pPrChange w:id="25" w:author="CARA-USER" w:date="2023-04-04T17:01:00Z">
          <w:pPr>
            <w:ind w:left="0" w:hanging="2"/>
          </w:pPr>
        </w:pPrChange>
      </w:pPr>
      <w:del w:id="26" w:author="CARA-USER" w:date="2023-04-04T17:01:00Z">
        <w:r>
          <w:delText xml:space="preserve"> </w:delText>
        </w:r>
      </w:del>
    </w:p>
    <w:sectPr w:rsidR="00705A04" w:rsidRPr="00D5080D" w:rsidSect="00D5080D">
      <w:pgSz w:w="11906" w:h="16838"/>
      <w:pgMar w:top="1440" w:right="1335" w:bottom="1440" w:left="1334" w:header="708" w:footer="708" w:gutter="0"/>
      <w:pgNumType w:start="1"/>
      <w:cols w:space="708"/>
      <w:docGrid w:linePitch="360"/>
      <w:sectPrChange w:id="27" w:author="CARA-USER" w:date="2023-04-04T17:01:00Z">
        <w:sectPr w:rsidR="00705A04" w:rsidRPr="00D5080D" w:rsidSect="00D5080D">
          <w:pgSz w:w="12240" w:h="15840"/>
          <w:pgMar w:top="1440" w:right="1440" w:bottom="1440" w:left="1440" w:header="720" w:footer="720" w:gutter="0"/>
          <w:pgNumType w:start="1"/>
          <w:cols w:space="720"/>
          <w:docGrid w:linePitch="0"/>
        </w:sectPr>
      </w:sectPrChang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20000287" w:usb1="00000000"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RA-USER">
    <w15:presenceInfo w15:providerId="None" w15:userId="CARA-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A04"/>
    <w:rsid w:val="0006565D"/>
    <w:rsid w:val="004813C9"/>
    <w:rsid w:val="00640F75"/>
    <w:rsid w:val="006D4122"/>
    <w:rsid w:val="00705A04"/>
    <w:rsid w:val="00D5080D"/>
    <w:rsid w:val="00DE4DB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0007CE-4387-4C29-9C1A-69AD33FB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Change w:id="0" w:author="CARA-USER" w:date="2023-04-04T17:01:00Z">
        <w:pPr>
          <w:suppressAutoHyphens/>
          <w:spacing w:after="200" w:line="276" w:lineRule="auto"/>
          <w:ind w:leftChars="-1" w:left="-1" w:hangingChars="1" w:hanging="1"/>
          <w:textDirection w:val="btLr"/>
          <w:textAlignment w:val="top"/>
          <w:outlineLvl w:val="0"/>
        </w:pPr>
      </w:pPrChange>
    </w:pPr>
    <w:rPr>
      <w:rFonts w:asciiTheme="minorHAnsi" w:eastAsiaTheme="minorHAnsi" w:hAnsiTheme="minorHAnsi" w:cstheme="minorBidi"/>
      <w:lang w:val="en-GB" w:eastAsia="en-US"/>
      <w:rPrChange w:id="0" w:author="CARA-USER" w:date="2023-04-04T17:01:00Z">
        <w:rPr>
          <w:rFonts w:ascii="Calibri" w:eastAsia="Calibri" w:hAnsi="Calibri" w:cs="Calibri"/>
          <w:position w:val="-1"/>
          <w:sz w:val="22"/>
          <w:szCs w:val="22"/>
          <w:lang w:val="en-US" w:eastAsia="en-US" w:bidi="ar-SA"/>
        </w:rPr>
      </w:rPrChange>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lainText">
    <w:name w:val="Plain Text"/>
    <w:basedOn w:val="Normal"/>
    <w:link w:val="PlainTextChar"/>
    <w:uiPriority w:val="99"/>
    <w:unhideWhenUsed/>
    <w:rsid w:val="00D5080D"/>
    <w:pPr>
      <w:spacing w:after="0" w:line="240" w:lineRule="auto"/>
      <w:pPrChange w:id="1" w:author="CARA-USER" w:date="2023-04-04T17:01:00Z">
        <w:pPr/>
      </w:pPrChange>
    </w:pPr>
    <w:rPr>
      <w:rFonts w:ascii="Consolas" w:hAnsi="Consolas"/>
      <w:sz w:val="21"/>
      <w:szCs w:val="21"/>
      <w:rPrChange w:id="1" w:author="CARA-USER" w:date="2023-04-04T17:01:00Z">
        <w:rPr>
          <w:rFonts w:ascii="Consolas" w:eastAsiaTheme="minorHAnsi" w:hAnsi="Consolas" w:cstheme="minorBidi"/>
          <w:sz w:val="21"/>
          <w:szCs w:val="21"/>
          <w:lang w:val="en-GB" w:eastAsia="en-US" w:bidi="ar-SA"/>
        </w:rPr>
      </w:rPrChange>
    </w:rPr>
  </w:style>
  <w:style w:type="character" w:customStyle="1" w:styleId="PlainTextChar">
    <w:name w:val="Plain Text Char"/>
    <w:basedOn w:val="DefaultParagraphFont"/>
    <w:link w:val="PlainText"/>
    <w:uiPriority w:val="99"/>
    <w:rsid w:val="004813C9"/>
    <w:rPr>
      <w:rFonts w:ascii="Consolas" w:eastAsiaTheme="minorHAnsi" w:hAnsi="Consolas" w:cstheme="minorBidi"/>
      <w:sz w:val="21"/>
      <w:szCs w:val="21"/>
      <w:lang w:val="en-GB" w:eastAsia="en-US"/>
    </w:rPr>
  </w:style>
  <w:style w:type="paragraph" w:styleId="Revision">
    <w:name w:val="Revision"/>
    <w:hidden/>
    <w:uiPriority w:val="99"/>
    <w:semiHidden/>
    <w:rsid w:val="004813C9"/>
    <w:pPr>
      <w:spacing w:after="0" w:line="240" w:lineRule="auto"/>
    </w:pPr>
    <w:rPr>
      <w:rFonts w:asciiTheme="minorHAnsi" w:eastAsiaTheme="minorHAnsi" w:hAnsiTheme="minorHAnsi" w:cstheme="minorBidi"/>
      <w:lang w:val="en-GB" w:eastAsia="en-US"/>
    </w:rPr>
  </w:style>
  <w:style w:type="paragraph" w:styleId="BalloonText">
    <w:name w:val="Balloon Text"/>
    <w:basedOn w:val="Normal"/>
    <w:link w:val="BalloonTextChar"/>
    <w:uiPriority w:val="99"/>
    <w:semiHidden/>
    <w:unhideWhenUsed/>
    <w:rsid w:val="004813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13C9"/>
    <w:rPr>
      <w:rFonts w:ascii="Segoe UI" w:eastAsiaTheme="minorHAns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FkW9keMg2mVLILkncXXWlwRqVA==">AMUW2mX0gxlT6mOTeIwre1lRbFChmOOjGQlJ3Nue2ulCAX8U6MQYDwwAUoW/gicUeX34/s0v3Ag1BHb+vUEn9Tx4NMAu6QEOgjYE55eaQCmGjdXIwZAWwtg=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183</Words>
  <Characters>1044</Characters>
  <Application>Microsoft Office Word</Application>
  <DocSecurity>0</DocSecurity>
  <Lines>8</Lines>
  <Paragraphs>2</Paragraphs>
  <ScaleCrop>false</ScaleCrop>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Arti Verma</dc:creator>
  <cp:lastModifiedBy>CARA-USER</cp:lastModifiedBy>
  <cp:revision>2</cp:revision>
  <dcterms:created xsi:type="dcterms:W3CDTF">2023-04-04T14:01:00Z</dcterms:created>
  <dcterms:modified xsi:type="dcterms:W3CDTF">2023-04-04T14:01:00Z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1033-10.2.0.7516</vt:lpwstr>
  </property>
</Properties>
</file>